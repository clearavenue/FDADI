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C9" w:rsidRDefault="00297209" w:rsidP="00C049DD">
      <w:pPr>
        <w:pStyle w:val="Title"/>
      </w:pPr>
      <w:r>
        <w:t>Infrastructure Setup</w:t>
      </w:r>
    </w:p>
    <w:p w:rsidR="00E235E5" w:rsidRPr="00E235E5" w:rsidRDefault="00E235E5" w:rsidP="00E235E5"/>
    <w:p w:rsidR="00297209" w:rsidRDefault="00297209" w:rsidP="00C049DD">
      <w:pPr>
        <w:pStyle w:val="Heading1"/>
      </w:pPr>
      <w:r>
        <w:t>GitHub.com</w:t>
      </w:r>
    </w:p>
    <w:p w:rsidR="004F5B2B" w:rsidRDefault="004F5B2B" w:rsidP="00297209">
      <w:r w:rsidRPr="004F5B2B">
        <w:t>GitHub is a web-based Git repository hosting service, which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wikis, task management, and bug tracking and feature requests for every project</w:t>
      </w:r>
      <w:r>
        <w:t>.</w:t>
      </w:r>
    </w:p>
    <w:p w:rsidR="004F5B2B" w:rsidRDefault="004F5B2B" w:rsidP="004F5B2B">
      <w:pPr>
        <w:pStyle w:val="ListParagraph"/>
        <w:numPr>
          <w:ilvl w:val="0"/>
          <w:numId w:val="1"/>
        </w:numPr>
      </w:pPr>
      <w:r>
        <w:t>If you do not have a GitHub.com account, create one.</w:t>
      </w:r>
    </w:p>
    <w:p w:rsidR="004F5B2B" w:rsidRDefault="004F5B2B" w:rsidP="004F5B2B">
      <w:pPr>
        <w:pStyle w:val="ListParagraph"/>
        <w:numPr>
          <w:ilvl w:val="0"/>
          <w:numId w:val="1"/>
        </w:numPr>
      </w:pPr>
      <w:r>
        <w:t>Login to GitHub with your account</w:t>
      </w:r>
    </w:p>
    <w:p w:rsidR="004F5B2B" w:rsidRDefault="004F5B2B" w:rsidP="004F5B2B">
      <w:pPr>
        <w:pStyle w:val="ListParagraph"/>
        <w:numPr>
          <w:ilvl w:val="0"/>
          <w:numId w:val="1"/>
        </w:numPr>
      </w:pPr>
      <w:r>
        <w:t>Create a new repo named: FDADI</w:t>
      </w:r>
    </w:p>
    <w:p w:rsidR="004F5B2B" w:rsidRDefault="004F5B2B" w:rsidP="004F5B2B"/>
    <w:p w:rsidR="00297209" w:rsidRDefault="00297209" w:rsidP="00C049DD">
      <w:pPr>
        <w:pStyle w:val="Heading1"/>
      </w:pPr>
      <w:r>
        <w:t>JIRA</w:t>
      </w:r>
    </w:p>
    <w:p w:rsidR="004F5B2B" w:rsidRDefault="004F5B2B" w:rsidP="00297209">
      <w:r>
        <w:t xml:space="preserve">JIRA is an </w:t>
      </w:r>
      <w:r w:rsidRPr="004F5B2B">
        <w:t xml:space="preserve">issue tracking product, developed by </w:t>
      </w:r>
      <w:proofErr w:type="spellStart"/>
      <w:r w:rsidRPr="004F5B2B">
        <w:t>Atlassian</w:t>
      </w:r>
      <w:proofErr w:type="spellEnd"/>
      <w:r w:rsidRPr="004F5B2B">
        <w:t>. It provides bug tracking, issue tracking, and project management functions.</w:t>
      </w:r>
    </w:p>
    <w:p w:rsidR="006B5E32" w:rsidRDefault="006B5E32" w:rsidP="00C049DD">
      <w:pPr>
        <w:pStyle w:val="Heading2"/>
      </w:pPr>
      <w:r>
        <w:t>Create JIRA Project</w:t>
      </w:r>
    </w:p>
    <w:p w:rsidR="004F5B2B" w:rsidRDefault="004F5B2B" w:rsidP="004F5B2B">
      <w:pPr>
        <w:pStyle w:val="ListParagraph"/>
        <w:numPr>
          <w:ilvl w:val="0"/>
          <w:numId w:val="2"/>
        </w:numPr>
      </w:pPr>
      <w:r>
        <w:t>If you do not have a JIRA account, create one.</w:t>
      </w:r>
    </w:p>
    <w:p w:rsidR="004F5B2B" w:rsidRDefault="004F5B2B" w:rsidP="004F5B2B">
      <w:pPr>
        <w:pStyle w:val="ListParagraph"/>
        <w:numPr>
          <w:ilvl w:val="0"/>
          <w:numId w:val="2"/>
        </w:numPr>
      </w:pPr>
      <w:r>
        <w:t>Login to your JIRA domain.</w:t>
      </w:r>
    </w:p>
    <w:p w:rsidR="004F5B2B" w:rsidRDefault="004F5B2B" w:rsidP="004F5B2B">
      <w:pPr>
        <w:pStyle w:val="ListParagraph"/>
        <w:numPr>
          <w:ilvl w:val="0"/>
          <w:numId w:val="2"/>
        </w:numPr>
      </w:pPr>
      <w:r>
        <w:t>Click on Projects &gt; Create Project</w:t>
      </w:r>
    </w:p>
    <w:p w:rsidR="004F5B2B" w:rsidRDefault="004F5B2B" w:rsidP="004F5B2B">
      <w:pPr>
        <w:pStyle w:val="ListParagraph"/>
        <w:numPr>
          <w:ilvl w:val="1"/>
          <w:numId w:val="2"/>
        </w:numPr>
      </w:pPr>
      <w:r>
        <w:t>Select Project Type: SCRUM Software Development</w:t>
      </w:r>
    </w:p>
    <w:p w:rsidR="004F5B2B" w:rsidRDefault="004F5B2B" w:rsidP="004F5B2B">
      <w:pPr>
        <w:pStyle w:val="ListParagraph"/>
        <w:numPr>
          <w:ilvl w:val="1"/>
          <w:numId w:val="2"/>
        </w:numPr>
      </w:pPr>
      <w:r>
        <w:t>Provide Name: FDADI</w:t>
      </w:r>
    </w:p>
    <w:p w:rsidR="004F5B2B" w:rsidRDefault="004F5B2B" w:rsidP="004F5B2B">
      <w:pPr>
        <w:pStyle w:val="ListParagraph"/>
        <w:numPr>
          <w:ilvl w:val="1"/>
          <w:numId w:val="2"/>
        </w:numPr>
      </w:pPr>
      <w:r>
        <w:t>Provide Key: FDADI</w:t>
      </w:r>
    </w:p>
    <w:p w:rsidR="004F5B2B" w:rsidRDefault="004F5B2B" w:rsidP="004F5B2B">
      <w:pPr>
        <w:pStyle w:val="ListParagraph"/>
        <w:numPr>
          <w:ilvl w:val="1"/>
          <w:numId w:val="2"/>
        </w:numPr>
      </w:pPr>
      <w:r>
        <w:t>Check options to link Bamboo and Confluence</w:t>
      </w:r>
    </w:p>
    <w:p w:rsidR="004F5B2B" w:rsidRDefault="004F5B2B" w:rsidP="004F5B2B">
      <w:pPr>
        <w:pStyle w:val="ListParagraph"/>
        <w:numPr>
          <w:ilvl w:val="1"/>
          <w:numId w:val="2"/>
        </w:numPr>
      </w:pPr>
      <w:r>
        <w:t>Click Submit</w:t>
      </w:r>
    </w:p>
    <w:p w:rsidR="006B5E32" w:rsidRDefault="006B5E32" w:rsidP="00C049DD">
      <w:pPr>
        <w:pStyle w:val="Heading2"/>
      </w:pPr>
      <w:r>
        <w:t>Set Workflow</w:t>
      </w:r>
    </w:p>
    <w:p w:rsidR="006B5E32" w:rsidRDefault="006B5E32" w:rsidP="006B5E32">
      <w:pPr>
        <w:pStyle w:val="ListParagraph"/>
        <w:numPr>
          <w:ilvl w:val="0"/>
          <w:numId w:val="3"/>
        </w:numPr>
      </w:pPr>
      <w:r>
        <w:t>Go to Project Administration &gt; Workflows &gt; Add Workflow &gt; Choose from Marketplace</w:t>
      </w:r>
    </w:p>
    <w:p w:rsidR="006B5E32" w:rsidRDefault="006B5E32" w:rsidP="006B5E32">
      <w:pPr>
        <w:pStyle w:val="ListParagraph"/>
        <w:numPr>
          <w:ilvl w:val="0"/>
          <w:numId w:val="3"/>
        </w:numPr>
      </w:pPr>
      <w:r>
        <w:t>Find and select ‘Software Development Workflow’</w:t>
      </w:r>
    </w:p>
    <w:p w:rsidR="006B5E32" w:rsidRDefault="006B5E32" w:rsidP="006B5E32">
      <w:pPr>
        <w:pStyle w:val="ListParagraph"/>
        <w:numPr>
          <w:ilvl w:val="0"/>
          <w:numId w:val="3"/>
        </w:numPr>
      </w:pPr>
      <w:r>
        <w:t>Click Submit</w:t>
      </w:r>
    </w:p>
    <w:p w:rsidR="006B5E32" w:rsidRDefault="006B5E32" w:rsidP="006B5E32"/>
    <w:p w:rsidR="006B5E32" w:rsidRDefault="006B5E32" w:rsidP="00C049DD">
      <w:pPr>
        <w:pStyle w:val="Heading2"/>
      </w:pPr>
      <w:r>
        <w:t>Update SCRUM Board to include Software Development Workflow Transitions</w:t>
      </w:r>
    </w:p>
    <w:p w:rsidR="006B5E32" w:rsidRDefault="006B5E32" w:rsidP="006B5E32">
      <w:pPr>
        <w:pStyle w:val="ListParagraph"/>
        <w:numPr>
          <w:ilvl w:val="0"/>
          <w:numId w:val="4"/>
        </w:numPr>
      </w:pPr>
      <w:r>
        <w:t>Click the Board dropdown in the upper right side of page</w:t>
      </w:r>
    </w:p>
    <w:p w:rsidR="006B5E32" w:rsidRDefault="006B5E32" w:rsidP="006B5E32">
      <w:pPr>
        <w:pStyle w:val="ListParagraph"/>
        <w:numPr>
          <w:ilvl w:val="0"/>
          <w:numId w:val="4"/>
        </w:numPr>
      </w:pPr>
      <w:r>
        <w:t>Click Board &gt; Configure</w:t>
      </w:r>
    </w:p>
    <w:p w:rsidR="006B5E32" w:rsidRDefault="006B5E32" w:rsidP="006B5E32">
      <w:pPr>
        <w:pStyle w:val="ListParagraph"/>
        <w:numPr>
          <w:ilvl w:val="0"/>
          <w:numId w:val="4"/>
        </w:numPr>
      </w:pPr>
      <w:r>
        <w:t>Click the ‘Add column’ button and name the column ‘Waiting for QA’</w:t>
      </w:r>
    </w:p>
    <w:p w:rsidR="006B5E32" w:rsidRDefault="006B5E32" w:rsidP="006B5E32">
      <w:pPr>
        <w:pStyle w:val="ListParagraph"/>
        <w:numPr>
          <w:ilvl w:val="0"/>
          <w:numId w:val="4"/>
        </w:numPr>
      </w:pPr>
      <w:r>
        <w:t>Click the ‘Add column’ button and name the column ‘In QA’</w:t>
      </w:r>
    </w:p>
    <w:p w:rsidR="006B5E32" w:rsidRDefault="006B5E32" w:rsidP="006B5E32">
      <w:pPr>
        <w:pStyle w:val="ListParagraph"/>
        <w:numPr>
          <w:ilvl w:val="0"/>
          <w:numId w:val="4"/>
        </w:numPr>
      </w:pPr>
      <w:r>
        <w:t>Drag the ‘In Development’ status to the ‘In Progress’ column</w:t>
      </w:r>
    </w:p>
    <w:p w:rsidR="006B5E32" w:rsidRDefault="006B5E32" w:rsidP="006B5E32">
      <w:pPr>
        <w:pStyle w:val="ListParagraph"/>
        <w:numPr>
          <w:ilvl w:val="0"/>
          <w:numId w:val="4"/>
        </w:numPr>
      </w:pPr>
      <w:r>
        <w:t>Drag the ‘Waiting for QA’ status to the ‘Waiting for QA’ column</w:t>
      </w:r>
    </w:p>
    <w:p w:rsidR="006B5E32" w:rsidRDefault="006B5E32" w:rsidP="006B5E32">
      <w:pPr>
        <w:pStyle w:val="ListParagraph"/>
        <w:numPr>
          <w:ilvl w:val="0"/>
          <w:numId w:val="4"/>
        </w:numPr>
      </w:pPr>
      <w:r>
        <w:t>Drag the ‘In QA Review’ status to the ‘In QA’ column</w:t>
      </w:r>
    </w:p>
    <w:p w:rsidR="006B5E32" w:rsidRDefault="006B5E32" w:rsidP="00C049DD">
      <w:pPr>
        <w:pStyle w:val="Heading2"/>
      </w:pPr>
      <w:r>
        <w:lastRenderedPageBreak/>
        <w:t>Set Story Points on Bugs and Sub-tasks</w:t>
      </w:r>
    </w:p>
    <w:p w:rsidR="006B5E32" w:rsidRDefault="006B5E32" w:rsidP="006B5E32">
      <w:pPr>
        <w:pStyle w:val="ListParagraph"/>
        <w:numPr>
          <w:ilvl w:val="0"/>
          <w:numId w:val="5"/>
        </w:numPr>
      </w:pPr>
      <w:r>
        <w:t>Go to Project Administration &gt; Fields</w:t>
      </w:r>
    </w:p>
    <w:p w:rsidR="006B5E32" w:rsidRDefault="006B5E32" w:rsidP="006B5E32">
      <w:pPr>
        <w:pStyle w:val="ListParagraph"/>
        <w:numPr>
          <w:ilvl w:val="0"/>
          <w:numId w:val="5"/>
        </w:numPr>
      </w:pPr>
      <w:r>
        <w:t>Click on the Edit pencil on the right side of the screen</w:t>
      </w:r>
    </w:p>
    <w:p w:rsidR="006B5E32" w:rsidRDefault="006B5E32" w:rsidP="006B5E32">
      <w:pPr>
        <w:pStyle w:val="ListParagraph"/>
        <w:numPr>
          <w:ilvl w:val="0"/>
          <w:numId w:val="5"/>
        </w:numPr>
      </w:pPr>
      <w:r>
        <w:t>Click on ‘Custom Fields’ on the left side column</w:t>
      </w:r>
    </w:p>
    <w:p w:rsidR="006B5E32" w:rsidRDefault="006B5E32" w:rsidP="006B5E32">
      <w:pPr>
        <w:pStyle w:val="ListParagraph"/>
        <w:numPr>
          <w:ilvl w:val="0"/>
          <w:numId w:val="5"/>
        </w:numPr>
      </w:pPr>
      <w:r>
        <w:t>Click on the Gear and select Configure on the ‘Story Points’ field</w:t>
      </w:r>
    </w:p>
    <w:p w:rsidR="006B5E32" w:rsidRDefault="006B5E32" w:rsidP="006B5E32">
      <w:pPr>
        <w:pStyle w:val="ListParagraph"/>
        <w:numPr>
          <w:ilvl w:val="0"/>
          <w:numId w:val="5"/>
        </w:numPr>
      </w:pPr>
      <w:r>
        <w:t>Click on the ‘Edit Configuration’ link</w:t>
      </w:r>
    </w:p>
    <w:p w:rsidR="006B5E32" w:rsidRDefault="006B5E32" w:rsidP="006B5E32">
      <w:pPr>
        <w:pStyle w:val="ListParagraph"/>
        <w:numPr>
          <w:ilvl w:val="0"/>
          <w:numId w:val="5"/>
        </w:numPr>
      </w:pPr>
      <w:r>
        <w:t>Select ‘Any issue type’ in the applicable issues types list</w:t>
      </w:r>
      <w:r w:rsidR="009E1C22">
        <w:t xml:space="preserve"> </w:t>
      </w:r>
      <w:r>
        <w:t>box</w:t>
      </w:r>
    </w:p>
    <w:p w:rsidR="006B5E32" w:rsidRDefault="006B5E32" w:rsidP="006B5E32">
      <w:pPr>
        <w:pStyle w:val="ListParagraph"/>
        <w:numPr>
          <w:ilvl w:val="0"/>
          <w:numId w:val="5"/>
        </w:numPr>
      </w:pPr>
      <w:r>
        <w:t>Select ‘Global context’ in the applicable context list</w:t>
      </w:r>
      <w:r w:rsidR="009E1C22">
        <w:t xml:space="preserve"> </w:t>
      </w:r>
      <w:r>
        <w:t>box</w:t>
      </w:r>
    </w:p>
    <w:p w:rsidR="006B5E32" w:rsidRDefault="006B5E32" w:rsidP="006B5E32">
      <w:pPr>
        <w:pStyle w:val="ListParagraph"/>
        <w:numPr>
          <w:ilvl w:val="0"/>
          <w:numId w:val="5"/>
        </w:numPr>
      </w:pPr>
      <w:r>
        <w:t>Click the Modify button.</w:t>
      </w:r>
    </w:p>
    <w:p w:rsidR="004F5B2B" w:rsidRDefault="004F5B2B" w:rsidP="006B5E32"/>
    <w:p w:rsidR="00297209" w:rsidRDefault="00297209" w:rsidP="00C049DD">
      <w:pPr>
        <w:pStyle w:val="Heading1"/>
      </w:pPr>
      <w:r>
        <w:t>Link GitHub and JIRA</w:t>
      </w:r>
    </w:p>
    <w:p w:rsidR="0052755A" w:rsidRDefault="0052755A" w:rsidP="00C049DD">
      <w:pPr>
        <w:pStyle w:val="Heading2"/>
      </w:pPr>
      <w:r>
        <w:t>Create OAuth access token for GitHub Account</w:t>
      </w:r>
    </w:p>
    <w:p w:rsidR="0052755A" w:rsidRDefault="0052755A" w:rsidP="0052755A">
      <w:pPr>
        <w:pStyle w:val="ListParagraph"/>
        <w:numPr>
          <w:ilvl w:val="0"/>
          <w:numId w:val="6"/>
        </w:numPr>
      </w:pPr>
      <w:r>
        <w:t>Login to GitHub.com</w:t>
      </w:r>
    </w:p>
    <w:p w:rsidR="0052755A" w:rsidRDefault="0052755A" w:rsidP="0052755A">
      <w:pPr>
        <w:pStyle w:val="ListParagraph"/>
        <w:numPr>
          <w:ilvl w:val="0"/>
          <w:numId w:val="6"/>
        </w:numPr>
      </w:pPr>
      <w:r>
        <w:t>Click on your username in the box at the top right</w:t>
      </w:r>
    </w:p>
    <w:p w:rsidR="0052755A" w:rsidRDefault="0052755A" w:rsidP="0052755A">
      <w:pPr>
        <w:pStyle w:val="ListParagraph"/>
        <w:numPr>
          <w:ilvl w:val="0"/>
          <w:numId w:val="6"/>
        </w:numPr>
      </w:pPr>
      <w:r>
        <w:t>Choose ‘Edit Your Profile’</w:t>
      </w:r>
    </w:p>
    <w:p w:rsidR="0052755A" w:rsidRDefault="0052755A" w:rsidP="0052755A">
      <w:pPr>
        <w:pStyle w:val="ListParagraph"/>
        <w:numPr>
          <w:ilvl w:val="0"/>
          <w:numId w:val="6"/>
        </w:numPr>
      </w:pPr>
      <w:r>
        <w:t>Select ‘Applications’</w:t>
      </w:r>
    </w:p>
    <w:p w:rsidR="0052755A" w:rsidRDefault="0052755A" w:rsidP="0052755A">
      <w:pPr>
        <w:pStyle w:val="ListParagraph"/>
        <w:numPr>
          <w:ilvl w:val="0"/>
          <w:numId w:val="6"/>
        </w:numPr>
      </w:pPr>
      <w:r>
        <w:t>Choose ‘Register New Application’</w:t>
      </w:r>
    </w:p>
    <w:p w:rsidR="0052755A" w:rsidRDefault="0052755A" w:rsidP="0052755A">
      <w:pPr>
        <w:pStyle w:val="ListParagraph"/>
        <w:numPr>
          <w:ilvl w:val="0"/>
          <w:numId w:val="6"/>
        </w:numPr>
      </w:pPr>
      <w:r>
        <w:t xml:space="preserve">Enter </w:t>
      </w:r>
      <w:r w:rsidRPr="0052755A">
        <w:rPr>
          <w:b/>
        </w:rPr>
        <w:t>JIRA DVCS</w:t>
      </w:r>
      <w:r>
        <w:t xml:space="preserve"> for the Application Name</w:t>
      </w:r>
    </w:p>
    <w:p w:rsidR="0052755A" w:rsidRDefault="0052755A" w:rsidP="0052755A">
      <w:pPr>
        <w:pStyle w:val="ListParagraph"/>
        <w:numPr>
          <w:ilvl w:val="0"/>
          <w:numId w:val="6"/>
        </w:numPr>
      </w:pPr>
      <w:r>
        <w:t xml:space="preserve">Enter the </w:t>
      </w:r>
      <w:r w:rsidRPr="0052755A">
        <w:rPr>
          <w:b/>
        </w:rPr>
        <w:t xml:space="preserve">full </w:t>
      </w:r>
      <w:proofErr w:type="spellStart"/>
      <w:proofErr w:type="gramStart"/>
      <w:r w:rsidRPr="0052755A">
        <w:rPr>
          <w:b/>
        </w:rPr>
        <w:t>url</w:t>
      </w:r>
      <w:proofErr w:type="spellEnd"/>
      <w:proofErr w:type="gramEnd"/>
      <w:r>
        <w:t xml:space="preserve"> of your JIRA domain in both the URL and Callback URL fields.</w:t>
      </w:r>
      <w:r>
        <w:br/>
        <w:t xml:space="preserve">i.e.  </w:t>
      </w:r>
      <w:r w:rsidRPr="0052755A">
        <w:rPr>
          <w:b/>
        </w:rPr>
        <w:t>https://clearavenue.atlassian.net</w:t>
      </w:r>
    </w:p>
    <w:p w:rsidR="0052755A" w:rsidRDefault="0052755A" w:rsidP="0052755A">
      <w:pPr>
        <w:pStyle w:val="ListParagraph"/>
        <w:numPr>
          <w:ilvl w:val="0"/>
          <w:numId w:val="6"/>
        </w:numPr>
      </w:pPr>
      <w:r>
        <w:t>Press the ‘Register Application’ button</w:t>
      </w:r>
    </w:p>
    <w:p w:rsidR="0052755A" w:rsidRDefault="0052755A" w:rsidP="0052755A">
      <w:pPr>
        <w:pStyle w:val="ListParagraph"/>
        <w:numPr>
          <w:ilvl w:val="0"/>
          <w:numId w:val="6"/>
        </w:numPr>
      </w:pPr>
      <w:r>
        <w:t>A OAuth key and secret will be displayed—keep a copy of them</w:t>
      </w:r>
    </w:p>
    <w:p w:rsidR="0052755A" w:rsidRDefault="0052755A" w:rsidP="00C049DD">
      <w:pPr>
        <w:pStyle w:val="Heading2"/>
      </w:pPr>
      <w:r>
        <w:t>Authorize JIRA to use GitHub using OAuth key/secret</w:t>
      </w:r>
    </w:p>
    <w:p w:rsidR="0052755A" w:rsidRDefault="0052755A" w:rsidP="0052755A">
      <w:pPr>
        <w:pStyle w:val="ListParagraph"/>
        <w:numPr>
          <w:ilvl w:val="0"/>
          <w:numId w:val="7"/>
        </w:numPr>
      </w:pPr>
      <w:r>
        <w:t>Log in to JIRA as a user with administrative rights.</w:t>
      </w:r>
    </w:p>
    <w:p w:rsidR="0052755A" w:rsidRDefault="0052755A" w:rsidP="0052755A">
      <w:pPr>
        <w:pStyle w:val="ListParagraph"/>
        <w:numPr>
          <w:ilvl w:val="0"/>
          <w:numId w:val="7"/>
        </w:numPr>
      </w:pPr>
      <w:r>
        <w:t>From the JIRA dashboard click (settings) icon.</w:t>
      </w:r>
    </w:p>
    <w:p w:rsidR="0052755A" w:rsidRDefault="0052755A" w:rsidP="0052755A">
      <w:pPr>
        <w:pStyle w:val="ListParagraph"/>
        <w:numPr>
          <w:ilvl w:val="0"/>
          <w:numId w:val="7"/>
        </w:numPr>
      </w:pPr>
      <w:r>
        <w:t xml:space="preserve">Choose Add-ons. </w:t>
      </w:r>
    </w:p>
    <w:p w:rsidR="0052755A" w:rsidRDefault="0052755A" w:rsidP="0052755A">
      <w:pPr>
        <w:pStyle w:val="ListParagraph"/>
        <w:numPr>
          <w:ilvl w:val="0"/>
          <w:numId w:val="7"/>
        </w:numPr>
      </w:pPr>
      <w:r>
        <w:t>If the Marketplace banner appears, skip through by choosing the Manage add-ons link.</w:t>
      </w:r>
    </w:p>
    <w:p w:rsidR="0052755A" w:rsidRDefault="0052755A" w:rsidP="0052755A">
      <w:pPr>
        <w:pStyle w:val="ListParagraph"/>
        <w:numPr>
          <w:ilvl w:val="0"/>
          <w:numId w:val="7"/>
        </w:numPr>
      </w:pPr>
      <w:r>
        <w:t>Locate the Source Control section and choose DVCS Accounts.</w:t>
      </w:r>
    </w:p>
    <w:p w:rsidR="0052755A" w:rsidRDefault="0052755A" w:rsidP="0052755A">
      <w:pPr>
        <w:pStyle w:val="ListParagraph"/>
        <w:numPr>
          <w:ilvl w:val="0"/>
          <w:numId w:val="7"/>
        </w:numPr>
      </w:pPr>
      <w:r>
        <w:t>The Manage DVCS Accounts page displays.</w:t>
      </w:r>
    </w:p>
    <w:p w:rsidR="0052755A" w:rsidRDefault="0052755A" w:rsidP="0052755A">
      <w:pPr>
        <w:pStyle w:val="ListParagraph"/>
        <w:numPr>
          <w:ilvl w:val="0"/>
          <w:numId w:val="7"/>
        </w:numPr>
      </w:pPr>
      <w:r>
        <w:t xml:space="preserve">Click Link a </w:t>
      </w:r>
      <w:proofErr w:type="spellStart"/>
      <w:r>
        <w:t>Bitbucket</w:t>
      </w:r>
      <w:proofErr w:type="spellEnd"/>
      <w:r>
        <w:t xml:space="preserve"> or GitHub account.</w:t>
      </w:r>
    </w:p>
    <w:p w:rsidR="0052755A" w:rsidRDefault="0052755A" w:rsidP="0052755A">
      <w:pPr>
        <w:pStyle w:val="ListParagraph"/>
        <w:numPr>
          <w:ilvl w:val="0"/>
          <w:numId w:val="7"/>
        </w:numPr>
      </w:pPr>
      <w:r>
        <w:t xml:space="preserve">The Add New Account page displays. </w:t>
      </w:r>
    </w:p>
    <w:p w:rsidR="0052755A" w:rsidRDefault="0052755A" w:rsidP="0052755A">
      <w:pPr>
        <w:pStyle w:val="ListParagraph"/>
        <w:numPr>
          <w:ilvl w:val="0"/>
          <w:numId w:val="7"/>
        </w:numPr>
      </w:pPr>
      <w:r>
        <w:t>Choose a Host value: GitHub</w:t>
      </w:r>
    </w:p>
    <w:p w:rsidR="0052755A" w:rsidRDefault="0052755A" w:rsidP="0052755A">
      <w:pPr>
        <w:pStyle w:val="ListParagraph"/>
        <w:numPr>
          <w:ilvl w:val="0"/>
          <w:numId w:val="7"/>
        </w:numPr>
      </w:pPr>
      <w:r>
        <w:t xml:space="preserve">Enter a Team or Account name: </w:t>
      </w:r>
      <w:proofErr w:type="spellStart"/>
      <w:r>
        <w:t>clearavenue</w:t>
      </w:r>
      <w:proofErr w:type="spellEnd"/>
    </w:p>
    <w:p w:rsidR="0052755A" w:rsidRDefault="0052755A" w:rsidP="0052755A">
      <w:pPr>
        <w:pStyle w:val="ListParagraph"/>
        <w:numPr>
          <w:ilvl w:val="0"/>
          <w:numId w:val="7"/>
        </w:numPr>
      </w:pPr>
      <w:r>
        <w:t>Copy the OAuth Key and OAuth Secret from your DVCS site into the dialog.</w:t>
      </w:r>
    </w:p>
    <w:p w:rsidR="0052755A" w:rsidRDefault="0052755A" w:rsidP="0052755A">
      <w:pPr>
        <w:pStyle w:val="ListParagraph"/>
        <w:numPr>
          <w:ilvl w:val="0"/>
          <w:numId w:val="7"/>
        </w:numPr>
      </w:pPr>
      <w:r>
        <w:t>Check Auto Link New Repos and Enable Smart Commits</w:t>
      </w:r>
    </w:p>
    <w:p w:rsidR="0052755A" w:rsidRDefault="0052755A" w:rsidP="0052755A">
      <w:pPr>
        <w:pStyle w:val="ListParagraph"/>
        <w:numPr>
          <w:ilvl w:val="0"/>
          <w:numId w:val="7"/>
        </w:numPr>
      </w:pPr>
      <w:r>
        <w:t>Click the ‘Add’ button.</w:t>
      </w:r>
    </w:p>
    <w:p w:rsidR="0052755A" w:rsidRDefault="0052755A" w:rsidP="0052755A">
      <w:pPr>
        <w:pStyle w:val="ListParagraph"/>
        <w:numPr>
          <w:ilvl w:val="0"/>
          <w:numId w:val="7"/>
        </w:numPr>
      </w:pPr>
      <w:r>
        <w:t>Click ‘Authorize Application’</w:t>
      </w:r>
    </w:p>
    <w:p w:rsidR="00D00377" w:rsidRDefault="00D00377" w:rsidP="00C049DD">
      <w:pPr>
        <w:pStyle w:val="Heading1"/>
      </w:pPr>
      <w:r>
        <w:t>AWS</w:t>
      </w:r>
    </w:p>
    <w:p w:rsidR="00AA06FF" w:rsidRDefault="00AA06FF" w:rsidP="00C049DD">
      <w:pPr>
        <w:pStyle w:val="Heading2"/>
      </w:pPr>
      <w:r>
        <w:t>Setup AWS Tomcat bamboo user</w:t>
      </w:r>
    </w:p>
    <w:p w:rsidR="00C049DD" w:rsidRDefault="00440EFC" w:rsidP="00440EFC">
      <w:pPr>
        <w:pStyle w:val="ListParagraph"/>
        <w:numPr>
          <w:ilvl w:val="0"/>
          <w:numId w:val="10"/>
        </w:numPr>
      </w:pPr>
      <w:r>
        <w:t>Login to an AWS EC instance that has tomcat installed and running.</w:t>
      </w:r>
    </w:p>
    <w:p w:rsidR="00440EFC" w:rsidRPr="00440EFC" w:rsidRDefault="00440EFC" w:rsidP="00BD55D9">
      <w:pPr>
        <w:pStyle w:val="ListParagraph"/>
        <w:numPr>
          <w:ilvl w:val="0"/>
          <w:numId w:val="10"/>
        </w:numPr>
        <w:spacing w:after="0" w:line="198" w:lineRule="atLeast"/>
        <w:rPr>
          <w:rFonts w:ascii="Courier New" w:eastAsia="Times New Roman" w:hAnsi="Courier New" w:cs="Courier New"/>
          <w:color w:val="000000"/>
          <w:sz w:val="18"/>
          <w:szCs w:val="18"/>
        </w:rPr>
      </w:pPr>
      <w:r>
        <w:lastRenderedPageBreak/>
        <w:t>Edit the &lt;server&gt;/tomcat8/</w:t>
      </w:r>
      <w:proofErr w:type="spellStart"/>
      <w:r>
        <w:t>conf</w:t>
      </w:r>
      <w:proofErr w:type="spellEnd"/>
      <w:r>
        <w:t>/tomcat-users.xml file and add the following:</w:t>
      </w:r>
      <w:r>
        <w:br/>
      </w:r>
      <w:r w:rsidRPr="00440EFC">
        <w:rPr>
          <w:rFonts w:ascii="Courier New" w:eastAsia="Times New Roman" w:hAnsi="Courier New" w:cs="Courier New"/>
          <w:color w:val="000000"/>
          <w:sz w:val="20"/>
          <w:szCs w:val="20"/>
        </w:rP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w:t>
      </w:r>
      <w:proofErr w:type="spellStart"/>
      <w:r w:rsidRPr="00440EFC">
        <w:rPr>
          <w:rFonts w:ascii="Courier New" w:eastAsia="Times New Roman" w:hAnsi="Courier New" w:cs="Courier New"/>
          <w:color w:val="000000"/>
          <w:sz w:val="20"/>
          <w:szCs w:val="20"/>
        </w:rPr>
        <w:t>gui</w:t>
      </w:r>
      <w:proofErr w:type="spellEnd"/>
      <w:r w:rsidRPr="00440EFC">
        <w:rPr>
          <w:rFonts w:ascii="Courier New" w:eastAsia="Times New Roman" w:hAnsi="Courier New" w:cs="Courier New"/>
          <w:color w:val="000000"/>
          <w:sz w:val="20"/>
          <w:szCs w:val="20"/>
        </w:rPr>
        <w:t>"/&gt;</w:t>
      </w:r>
      <w:r w:rsidRPr="00440EFC">
        <w:rPr>
          <w:rFonts w:ascii="Courier New" w:eastAsia="Times New Roman" w:hAnsi="Courier New" w:cs="Courier New"/>
          <w:color w:val="000000"/>
          <w:sz w:val="20"/>
          <w:szCs w:val="20"/>
        </w:rPr>
        <w:b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="manager-script"/&gt;</w:t>
      </w:r>
      <w:r w:rsidRPr="00440EFC">
        <w:rPr>
          <w:rFonts w:ascii="Courier New" w:eastAsia="Times New Roman" w:hAnsi="Courier New" w:cs="Courier New"/>
          <w:color w:val="000000"/>
          <w:sz w:val="20"/>
          <w:szCs w:val="20"/>
        </w:rPr>
        <w:b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w:t>
      </w:r>
      <w:proofErr w:type="spellStart"/>
      <w:r w:rsidRPr="00440EFC">
        <w:rPr>
          <w:rFonts w:ascii="Courier New" w:eastAsia="Times New Roman" w:hAnsi="Courier New" w:cs="Courier New"/>
          <w:color w:val="000000"/>
          <w:sz w:val="20"/>
          <w:szCs w:val="20"/>
        </w:rPr>
        <w:t>jmx</w:t>
      </w:r>
      <w:proofErr w:type="spellEnd"/>
      <w:r w:rsidRPr="00440EFC">
        <w:rPr>
          <w:rFonts w:ascii="Courier New" w:eastAsia="Times New Roman" w:hAnsi="Courier New" w:cs="Courier New"/>
          <w:color w:val="000000"/>
          <w:sz w:val="20"/>
          <w:szCs w:val="20"/>
        </w:rPr>
        <w:t>"/&gt;</w:t>
      </w:r>
      <w:r w:rsidRPr="00440EFC">
        <w:rPr>
          <w:rFonts w:ascii="Courier New" w:eastAsia="Times New Roman" w:hAnsi="Courier New" w:cs="Courier New"/>
          <w:color w:val="000000"/>
          <w:sz w:val="20"/>
          <w:szCs w:val="20"/>
        </w:rPr>
        <w:br/>
        <w:t>&lt;role</w:t>
      </w:r>
      <w:r w:rsidRPr="00440EFC">
        <w:rPr>
          <w:rFonts w:ascii="Courier New" w:eastAsia="Times New Roman" w:hAnsi="Courier New" w:cs="Courier New"/>
          <w:color w:val="000000"/>
          <w:sz w:val="18"/>
          <w:szCs w:val="18"/>
        </w:rPr>
        <w:t xml:space="preserve"> </w:t>
      </w:r>
      <w:proofErr w:type="spellStart"/>
      <w:r w:rsidRPr="00440EFC">
        <w:rPr>
          <w:rFonts w:ascii="Courier New" w:eastAsia="Times New Roman" w:hAnsi="Courier New" w:cs="Courier New"/>
          <w:color w:val="000000"/>
          <w:sz w:val="20"/>
          <w:szCs w:val="20"/>
        </w:rPr>
        <w:t>rolename</w:t>
      </w:r>
      <w:proofErr w:type="spellEnd"/>
      <w:r w:rsidRPr="00440EFC">
        <w:rPr>
          <w:rFonts w:ascii="Courier New" w:eastAsia="Times New Roman" w:hAnsi="Courier New" w:cs="Courier New"/>
          <w:color w:val="000000"/>
          <w:sz w:val="20"/>
          <w:szCs w:val="20"/>
        </w:rPr>
        <w:t>="manager-status"/&gt;</w:t>
      </w:r>
      <w:r>
        <w:rPr>
          <w:rFonts w:ascii="Courier New" w:eastAsia="Times New Roman" w:hAnsi="Courier New" w:cs="Courier New"/>
          <w:color w:val="000000"/>
          <w:sz w:val="20"/>
          <w:szCs w:val="20"/>
        </w:rPr>
        <w:br/>
      </w:r>
      <w:r w:rsidRPr="00440EFC">
        <w:rPr>
          <w:rFonts w:ascii="Courier New" w:eastAsia="Times New Roman" w:hAnsi="Courier New" w:cs="Courier New"/>
          <w:color w:val="000000"/>
          <w:sz w:val="20"/>
          <w:szCs w:val="20"/>
        </w:rPr>
        <w:t>&lt;user</w:t>
      </w:r>
      <w:r w:rsidRPr="00440EFC">
        <w:rPr>
          <w:rFonts w:ascii="Courier New" w:eastAsia="Times New Roman" w:hAnsi="Courier New" w:cs="Courier New"/>
          <w:color w:val="000000"/>
          <w:sz w:val="18"/>
          <w:szCs w:val="18"/>
        </w:rPr>
        <w:t xml:space="preserve"> </w:t>
      </w:r>
      <w:r w:rsidRPr="00440EFC">
        <w:rPr>
          <w:rFonts w:ascii="Courier New" w:eastAsia="Times New Roman" w:hAnsi="Courier New" w:cs="Courier New"/>
          <w:color w:val="000000"/>
          <w:sz w:val="20"/>
          <w:szCs w:val="20"/>
        </w:rPr>
        <w:t>username="</w:t>
      </w:r>
      <w:r>
        <w:rPr>
          <w:rFonts w:ascii="Courier New" w:eastAsia="Times New Roman" w:hAnsi="Courier New" w:cs="Courier New"/>
          <w:color w:val="000000"/>
          <w:sz w:val="20"/>
          <w:szCs w:val="20"/>
        </w:rPr>
        <w:t>bamboo</w:t>
      </w:r>
      <w:r w:rsidRPr="00440EFC">
        <w:rPr>
          <w:rFonts w:ascii="Courier New" w:eastAsia="Times New Roman" w:hAnsi="Courier New" w:cs="Courier New"/>
          <w:color w:val="000000"/>
          <w:sz w:val="20"/>
          <w:szCs w:val="20"/>
        </w:rPr>
        <w:t>"</w:t>
      </w:r>
      <w:r w:rsidRPr="00440EFC">
        <w:rPr>
          <w:rFonts w:ascii="Courier New" w:eastAsia="Times New Roman" w:hAnsi="Courier New" w:cs="Courier New"/>
          <w:color w:val="000000"/>
          <w:sz w:val="18"/>
          <w:szCs w:val="18"/>
        </w:rPr>
        <w:t xml:space="preserve"> </w:t>
      </w:r>
      <w:r w:rsidRPr="00440EFC">
        <w:rPr>
          <w:rFonts w:ascii="Courier New" w:eastAsia="Times New Roman" w:hAnsi="Courier New" w:cs="Courier New"/>
          <w:color w:val="000000"/>
          <w:sz w:val="20"/>
          <w:szCs w:val="20"/>
        </w:rPr>
        <w:t>password="</w:t>
      </w:r>
      <w:proofErr w:type="spellStart"/>
      <w:r>
        <w:rPr>
          <w:rFonts w:ascii="Courier New" w:eastAsia="Times New Roman" w:hAnsi="Courier New" w:cs="Courier New"/>
          <w:color w:val="000000"/>
          <w:sz w:val="20"/>
          <w:szCs w:val="20"/>
        </w:rPr>
        <w:t>bamboosPwd</w:t>
      </w:r>
      <w:proofErr w:type="spellEnd"/>
      <w:r w:rsidRPr="00440EFC">
        <w:rPr>
          <w:rFonts w:ascii="Courier New" w:eastAsia="Times New Roman" w:hAnsi="Courier New" w:cs="Courier New"/>
          <w:color w:val="000000"/>
          <w:sz w:val="20"/>
          <w:szCs w:val="20"/>
        </w:rPr>
        <w:t>"</w:t>
      </w:r>
      <w:r w:rsidRPr="00440EFC">
        <w:rPr>
          <w:rFonts w:ascii="Courier New" w:eastAsia="Times New Roman" w:hAnsi="Courier New" w:cs="Courier New"/>
          <w:color w:val="000000"/>
          <w:sz w:val="18"/>
          <w:szCs w:val="18"/>
        </w:rPr>
        <w:t xml:space="preserve"> </w:t>
      </w:r>
      <w:r w:rsidRPr="00440EFC">
        <w:rPr>
          <w:rFonts w:ascii="Courier New" w:eastAsia="Times New Roman" w:hAnsi="Courier New" w:cs="Courier New"/>
          <w:color w:val="000000"/>
          <w:sz w:val="20"/>
          <w:szCs w:val="20"/>
        </w:rPr>
        <w:t>roles="manager-</w:t>
      </w:r>
      <w:proofErr w:type="spellStart"/>
      <w:r w:rsidRPr="00440EFC">
        <w:rPr>
          <w:rFonts w:ascii="Courier New" w:eastAsia="Times New Roman" w:hAnsi="Courier New" w:cs="Courier New"/>
          <w:color w:val="000000"/>
          <w:sz w:val="20"/>
          <w:szCs w:val="20"/>
        </w:rPr>
        <w:t>gui,manager</w:t>
      </w:r>
      <w:proofErr w:type="spellEnd"/>
      <w:r w:rsidRPr="00440EFC">
        <w:rPr>
          <w:rFonts w:ascii="Courier New" w:eastAsia="Times New Roman" w:hAnsi="Courier New" w:cs="Courier New"/>
          <w:color w:val="000000"/>
          <w:sz w:val="20"/>
          <w:szCs w:val="20"/>
        </w:rPr>
        <w:t>-</w:t>
      </w:r>
      <w:proofErr w:type="spellStart"/>
      <w:r w:rsidRPr="00440EFC">
        <w:rPr>
          <w:rFonts w:ascii="Courier New" w:eastAsia="Times New Roman" w:hAnsi="Courier New" w:cs="Courier New"/>
          <w:color w:val="000000"/>
          <w:sz w:val="20"/>
          <w:szCs w:val="20"/>
        </w:rPr>
        <w:t>script,manager</w:t>
      </w:r>
      <w:proofErr w:type="spellEnd"/>
      <w:r w:rsidRPr="00440EFC">
        <w:rPr>
          <w:rFonts w:ascii="Courier New" w:eastAsia="Times New Roman" w:hAnsi="Courier New" w:cs="Courier New"/>
          <w:color w:val="000000"/>
          <w:sz w:val="20"/>
          <w:szCs w:val="20"/>
        </w:rPr>
        <w:t>-</w:t>
      </w:r>
      <w:proofErr w:type="spellStart"/>
      <w:r w:rsidRPr="00440EFC">
        <w:rPr>
          <w:rFonts w:ascii="Courier New" w:eastAsia="Times New Roman" w:hAnsi="Courier New" w:cs="Courier New"/>
          <w:color w:val="000000"/>
          <w:sz w:val="20"/>
          <w:szCs w:val="20"/>
        </w:rPr>
        <w:t>jmx,manager</w:t>
      </w:r>
      <w:proofErr w:type="spellEnd"/>
      <w:r w:rsidRPr="00440EFC">
        <w:rPr>
          <w:rFonts w:ascii="Courier New" w:eastAsia="Times New Roman" w:hAnsi="Courier New" w:cs="Courier New"/>
          <w:color w:val="000000"/>
          <w:sz w:val="20"/>
          <w:szCs w:val="20"/>
        </w:rPr>
        <w:t>-status"/&gt;</w:t>
      </w:r>
    </w:p>
    <w:p w:rsidR="00440EFC" w:rsidRPr="00C049DD" w:rsidRDefault="00440EFC" w:rsidP="00440EFC">
      <w:pPr>
        <w:pStyle w:val="ListParagraph"/>
        <w:numPr>
          <w:ilvl w:val="0"/>
          <w:numId w:val="10"/>
        </w:numPr>
      </w:pPr>
      <w:r>
        <w:t>Restart tomcat.</w:t>
      </w:r>
    </w:p>
    <w:p w:rsidR="00AA06FF" w:rsidRDefault="00AA06FF" w:rsidP="00C049DD">
      <w:pPr>
        <w:pStyle w:val="Heading2"/>
      </w:pPr>
      <w:r>
        <w:t>Setup AWS Tomcat SSL</w:t>
      </w:r>
    </w:p>
    <w:p w:rsidR="00C049DD" w:rsidRDefault="00440EFC" w:rsidP="00C049DD">
      <w:r>
        <w:t xml:space="preserve">The SSL configuration of Tomcat follows the standard instructions found at </w:t>
      </w:r>
      <w:r w:rsidRPr="00440EFC">
        <w:t>https://tomcat.apache.org/tomcat-8.0-doc/ssl-howto.html</w:t>
      </w:r>
    </w:p>
    <w:p w:rsidR="00297209" w:rsidRDefault="00297209" w:rsidP="00C049DD">
      <w:pPr>
        <w:pStyle w:val="Heading1"/>
      </w:pPr>
      <w:r>
        <w:t>Bamboo</w:t>
      </w:r>
    </w:p>
    <w:p w:rsidR="0052755A" w:rsidRDefault="0052755A" w:rsidP="0052755A">
      <w:r>
        <w:t xml:space="preserve">Bamboo is a continuous integration server from </w:t>
      </w:r>
      <w:proofErr w:type="spellStart"/>
      <w:r>
        <w:t>Atlassian</w:t>
      </w:r>
      <w:proofErr w:type="spellEnd"/>
      <w:r>
        <w:t>, the makers</w:t>
      </w:r>
      <w:r w:rsidR="00AA06FF">
        <w:t xml:space="preserve"> of JIRA, Confluence and Crowd.  </w:t>
      </w:r>
      <w:r>
        <w:t xml:space="preserve">Bamboo is free for philanthropic and open-source projects. </w:t>
      </w:r>
    </w:p>
    <w:p w:rsidR="0052755A" w:rsidRDefault="0052755A" w:rsidP="0052755A">
      <w:r>
        <w:t>Bamboo supports builds in any programming language using any build tool, including Ant, Maven, make, and any command line tools. Build notifications can be customized based on the type of event, and received via email, instant message, RSS, or pop-up windows in Eclipse-based IDEs and IntelliJ IDEA.</w:t>
      </w:r>
    </w:p>
    <w:p w:rsidR="00D00377" w:rsidRDefault="00D00377" w:rsidP="00C049DD">
      <w:pPr>
        <w:pStyle w:val="Heading2"/>
      </w:pPr>
      <w:r>
        <w:t>Setup Clover global license</w:t>
      </w:r>
    </w:p>
    <w:p w:rsidR="00D00377" w:rsidRDefault="00D00377">
      <w:pPr>
        <w:pStyle w:val="ListParagraph"/>
        <w:numPr>
          <w:ilvl w:val="0"/>
          <w:numId w:val="11"/>
        </w:numPr>
        <w:rPr>
          <w:ins w:id="0" w:author="William Hunt" w:date="2015-07-06T10:25:00Z"/>
        </w:rPr>
        <w:pPrChange w:id="1" w:author="William Hunt" w:date="2015-07-06T10:25:00Z">
          <w:pPr/>
        </w:pPrChange>
      </w:pPr>
      <w:del w:id="2" w:author="William Hunt" w:date="2015-07-06T10:25:00Z">
        <w:r w:rsidDel="00FB4C8B">
          <w:delText>TODO</w:delText>
        </w:r>
      </w:del>
      <w:ins w:id="3" w:author="William Hunt" w:date="2015-07-06T10:25:00Z">
        <w:r w:rsidR="00FB4C8B">
          <w:t>Login to Bamboo</w:t>
        </w:r>
      </w:ins>
      <w:ins w:id="4" w:author="William Hunt" w:date="2015-07-06T10:26:00Z">
        <w:r w:rsidR="00FB4C8B">
          <w:t xml:space="preserve"> and click </w:t>
        </w:r>
        <w:r w:rsidR="00FB4C8B" w:rsidRPr="00FB4C8B">
          <w:t xml:space="preserve">Administration &gt; </w:t>
        </w:r>
      </w:ins>
      <w:ins w:id="5" w:author="William Hunt" w:date="2015-07-06T10:35:00Z">
        <w:r w:rsidR="00445D6F">
          <w:t xml:space="preserve">Add-Ons &gt; </w:t>
        </w:r>
      </w:ins>
      <w:ins w:id="6" w:author="William Hunt" w:date="2015-07-06T10:26:00Z">
        <w:r w:rsidR="00FB4C8B" w:rsidRPr="00FB4C8B">
          <w:t>Clover Plugin</w:t>
        </w:r>
      </w:ins>
    </w:p>
    <w:p w:rsidR="00FB4C8B" w:rsidRDefault="00FB4C8B">
      <w:pPr>
        <w:pStyle w:val="ListParagraph"/>
        <w:numPr>
          <w:ilvl w:val="0"/>
          <w:numId w:val="11"/>
        </w:numPr>
        <w:pPrChange w:id="7" w:author="William Hunt" w:date="2015-07-06T10:25:00Z">
          <w:pPr/>
        </w:pPrChange>
      </w:pPr>
      <w:ins w:id="8" w:author="William Hunt" w:date="2015-07-06T10:26:00Z">
        <w:r w:rsidRPr="00FB4C8B">
          <w:t xml:space="preserve">Enter the global </w:t>
        </w:r>
      </w:ins>
      <w:ins w:id="9" w:author="William Hunt" w:date="2015-07-06T11:04:00Z">
        <w:r w:rsidR="003125BC">
          <w:t xml:space="preserve">or evaluation </w:t>
        </w:r>
      </w:ins>
      <w:ins w:id="10" w:author="William Hunt" w:date="2015-07-06T10:26:00Z">
        <w:r w:rsidRPr="00FB4C8B">
          <w:t xml:space="preserve">license key for </w:t>
        </w:r>
        <w:r>
          <w:t>Clover</w:t>
        </w:r>
      </w:ins>
    </w:p>
    <w:p w:rsidR="00297209" w:rsidRDefault="00297209" w:rsidP="00C049DD">
      <w:pPr>
        <w:pStyle w:val="Heading2"/>
      </w:pPr>
      <w:r>
        <w:t>Build profile</w:t>
      </w:r>
    </w:p>
    <w:p w:rsidR="0052755A" w:rsidRDefault="0052755A" w:rsidP="00297209">
      <w:r w:rsidRPr="0052755A">
        <w:t>A build plan in Bamboo is where you configure the work that you want done for the build. A plan defines everything about your build process, including what gets built, how the build is triggered and what jobs are executed.</w:t>
      </w:r>
    </w:p>
    <w:p w:rsidR="00641EBA" w:rsidRDefault="00641EBA" w:rsidP="00641EBA">
      <w:pPr>
        <w:pStyle w:val="ListParagraph"/>
        <w:numPr>
          <w:ilvl w:val="0"/>
          <w:numId w:val="8"/>
        </w:numPr>
      </w:pPr>
      <w:r>
        <w:t>Login to Bamboo and click the Create &gt; Create a New Plan</w:t>
      </w:r>
    </w:p>
    <w:p w:rsidR="00641EBA" w:rsidRDefault="00641EBA" w:rsidP="00641EBA">
      <w:pPr>
        <w:pStyle w:val="ListParagraph"/>
        <w:numPr>
          <w:ilvl w:val="1"/>
          <w:numId w:val="8"/>
        </w:numPr>
      </w:pPr>
      <w:r>
        <w:t>Project: New Project</w:t>
      </w:r>
    </w:p>
    <w:p w:rsidR="00641EBA" w:rsidRDefault="00641EBA" w:rsidP="00641EBA">
      <w:pPr>
        <w:pStyle w:val="ListParagraph"/>
        <w:numPr>
          <w:ilvl w:val="1"/>
          <w:numId w:val="8"/>
        </w:numPr>
      </w:pPr>
      <w:r>
        <w:t>Project Name: FDA Drug Interactions</w:t>
      </w:r>
    </w:p>
    <w:p w:rsidR="00641EBA" w:rsidRDefault="00641EBA" w:rsidP="00641EBA">
      <w:pPr>
        <w:pStyle w:val="ListParagraph"/>
        <w:numPr>
          <w:ilvl w:val="1"/>
          <w:numId w:val="8"/>
        </w:numPr>
      </w:pPr>
      <w:r>
        <w:t>Project Key:  FDAD</w:t>
      </w:r>
    </w:p>
    <w:p w:rsidR="00641EBA" w:rsidRDefault="00641EBA" w:rsidP="00641EBA">
      <w:pPr>
        <w:pStyle w:val="ListParagraph"/>
        <w:numPr>
          <w:ilvl w:val="1"/>
          <w:numId w:val="8"/>
        </w:numPr>
      </w:pPr>
      <w:r>
        <w:t>Plan Name: FDAD-</w:t>
      </w:r>
      <w:proofErr w:type="spellStart"/>
      <w:r>
        <w:t>BuildPlan</w:t>
      </w:r>
      <w:proofErr w:type="spellEnd"/>
    </w:p>
    <w:p w:rsidR="00641EBA" w:rsidRDefault="00641EBA" w:rsidP="00641EBA">
      <w:pPr>
        <w:pStyle w:val="ListParagraph"/>
        <w:numPr>
          <w:ilvl w:val="1"/>
          <w:numId w:val="8"/>
        </w:numPr>
      </w:pPr>
      <w:r>
        <w:t>Plan Key: FDAD</w:t>
      </w:r>
    </w:p>
    <w:p w:rsidR="00641EBA" w:rsidRDefault="00641EBA" w:rsidP="00641EBA">
      <w:pPr>
        <w:pStyle w:val="ListParagraph"/>
        <w:numPr>
          <w:ilvl w:val="1"/>
          <w:numId w:val="8"/>
        </w:numPr>
      </w:pPr>
      <w:r>
        <w:t>Link a New repository</w:t>
      </w:r>
    </w:p>
    <w:p w:rsidR="00641EBA" w:rsidRDefault="00641EBA" w:rsidP="00641EBA">
      <w:pPr>
        <w:pStyle w:val="ListParagraph"/>
        <w:numPr>
          <w:ilvl w:val="1"/>
          <w:numId w:val="8"/>
        </w:numPr>
      </w:pPr>
      <w:r>
        <w:t>Click the Other box and select GitHub</w:t>
      </w:r>
    </w:p>
    <w:p w:rsidR="00641EBA" w:rsidRDefault="00641EBA" w:rsidP="00641EBA">
      <w:pPr>
        <w:pStyle w:val="ListParagraph"/>
        <w:numPr>
          <w:ilvl w:val="1"/>
          <w:numId w:val="8"/>
        </w:numPr>
      </w:pPr>
      <w:r>
        <w:t>Display Name: FDADI</w:t>
      </w:r>
    </w:p>
    <w:p w:rsidR="00641EBA" w:rsidRDefault="00641EBA" w:rsidP="00641EBA">
      <w:pPr>
        <w:pStyle w:val="ListParagraph"/>
        <w:numPr>
          <w:ilvl w:val="1"/>
          <w:numId w:val="8"/>
        </w:numPr>
      </w:pPr>
      <w:r>
        <w:t>Enter the GitHub username</w:t>
      </w:r>
    </w:p>
    <w:p w:rsidR="00641EBA" w:rsidRDefault="00641EBA" w:rsidP="00641EBA">
      <w:pPr>
        <w:pStyle w:val="ListParagraph"/>
        <w:numPr>
          <w:ilvl w:val="1"/>
          <w:numId w:val="8"/>
        </w:numPr>
      </w:pPr>
      <w:r>
        <w:t>Enter the GitHub password</w:t>
      </w:r>
    </w:p>
    <w:p w:rsidR="00641EBA" w:rsidRDefault="00641EBA" w:rsidP="00641EBA">
      <w:pPr>
        <w:pStyle w:val="ListParagraph"/>
        <w:numPr>
          <w:ilvl w:val="1"/>
          <w:numId w:val="8"/>
        </w:numPr>
      </w:pPr>
      <w:r>
        <w:t>Click the ‘Load Repositories’ button and select FDADI from the dropdown</w:t>
      </w:r>
    </w:p>
    <w:p w:rsidR="00641EBA" w:rsidRDefault="00641EBA" w:rsidP="00641EBA">
      <w:pPr>
        <w:pStyle w:val="ListParagraph"/>
        <w:numPr>
          <w:ilvl w:val="1"/>
          <w:numId w:val="8"/>
        </w:numPr>
      </w:pPr>
      <w:r>
        <w:t>Click ‘Configure Plan’ button</w:t>
      </w:r>
    </w:p>
    <w:p w:rsidR="00641EBA" w:rsidRDefault="00641EBA" w:rsidP="00641EBA">
      <w:pPr>
        <w:pStyle w:val="ListParagraph"/>
        <w:numPr>
          <w:ilvl w:val="0"/>
          <w:numId w:val="8"/>
        </w:numPr>
      </w:pPr>
      <w:r>
        <w:t>Configure Plan</w:t>
      </w:r>
    </w:p>
    <w:p w:rsidR="00641EBA" w:rsidRDefault="00641EBA" w:rsidP="00641EBA">
      <w:pPr>
        <w:pStyle w:val="ListParagraph"/>
        <w:numPr>
          <w:ilvl w:val="1"/>
          <w:numId w:val="8"/>
        </w:numPr>
      </w:pPr>
      <w:r>
        <w:t>Notifications tab &gt; Add notification</w:t>
      </w:r>
    </w:p>
    <w:p w:rsidR="00641EBA" w:rsidRDefault="00641EBA" w:rsidP="00641EBA">
      <w:pPr>
        <w:pStyle w:val="ListParagraph"/>
        <w:numPr>
          <w:ilvl w:val="2"/>
          <w:numId w:val="8"/>
        </w:numPr>
      </w:pPr>
      <w:r>
        <w:t>Event: Failed Builds and First Successful</w:t>
      </w:r>
    </w:p>
    <w:p w:rsidR="00641EBA" w:rsidRDefault="00641EBA" w:rsidP="00641EBA">
      <w:pPr>
        <w:pStyle w:val="ListParagraph"/>
        <w:numPr>
          <w:ilvl w:val="2"/>
          <w:numId w:val="8"/>
        </w:numPr>
      </w:pPr>
      <w:r>
        <w:t>Recipient Type: group</w:t>
      </w:r>
    </w:p>
    <w:p w:rsidR="00641EBA" w:rsidRDefault="00641EBA" w:rsidP="00641EBA">
      <w:pPr>
        <w:pStyle w:val="ListParagraph"/>
        <w:numPr>
          <w:ilvl w:val="2"/>
          <w:numId w:val="8"/>
        </w:numPr>
      </w:pPr>
      <w:r>
        <w:lastRenderedPageBreak/>
        <w:t xml:space="preserve">Group:  </w:t>
      </w:r>
      <w:proofErr w:type="spellStart"/>
      <w:r>
        <w:t>jira</w:t>
      </w:r>
      <w:proofErr w:type="spellEnd"/>
      <w:r>
        <w:t>-users</w:t>
      </w:r>
    </w:p>
    <w:p w:rsidR="00641EBA" w:rsidRDefault="00641EBA" w:rsidP="00641EBA">
      <w:pPr>
        <w:pStyle w:val="ListParagraph"/>
        <w:numPr>
          <w:ilvl w:val="2"/>
          <w:numId w:val="8"/>
        </w:numPr>
      </w:pPr>
      <w:r>
        <w:t>Click the ‘Add’ button</w:t>
      </w:r>
    </w:p>
    <w:p w:rsidR="00641EBA" w:rsidRDefault="00641EBA" w:rsidP="00641EBA">
      <w:pPr>
        <w:pStyle w:val="ListParagraph"/>
        <w:numPr>
          <w:ilvl w:val="1"/>
          <w:numId w:val="8"/>
        </w:numPr>
      </w:pPr>
      <w:r>
        <w:t>Triggers tab &gt; Add trigger</w:t>
      </w:r>
    </w:p>
    <w:p w:rsidR="00641EBA" w:rsidRDefault="00641EBA" w:rsidP="00641EBA">
      <w:pPr>
        <w:pStyle w:val="ListParagraph"/>
        <w:numPr>
          <w:ilvl w:val="2"/>
          <w:numId w:val="8"/>
        </w:numPr>
      </w:pPr>
      <w:r>
        <w:t>Repository polling : check FDADI</w:t>
      </w:r>
    </w:p>
    <w:p w:rsidR="00641EBA" w:rsidRDefault="00641EBA" w:rsidP="00641EBA">
      <w:pPr>
        <w:pStyle w:val="ListParagraph"/>
        <w:numPr>
          <w:ilvl w:val="2"/>
          <w:numId w:val="8"/>
        </w:numPr>
      </w:pPr>
      <w:r>
        <w:t>Polling strategy: Periodically</w:t>
      </w:r>
    </w:p>
    <w:p w:rsidR="00641EBA" w:rsidRDefault="00641EBA" w:rsidP="00641EBA">
      <w:pPr>
        <w:pStyle w:val="ListParagraph"/>
        <w:numPr>
          <w:ilvl w:val="2"/>
          <w:numId w:val="8"/>
        </w:numPr>
      </w:pPr>
      <w:r>
        <w:t>Click the ‘Save trigger’ button</w:t>
      </w:r>
    </w:p>
    <w:p w:rsidR="00641EBA" w:rsidRDefault="00641EBA" w:rsidP="00641EBA">
      <w:pPr>
        <w:pStyle w:val="ListParagraph"/>
        <w:numPr>
          <w:ilvl w:val="1"/>
          <w:numId w:val="8"/>
        </w:numPr>
      </w:pPr>
      <w:r>
        <w:t>Stages tab &gt; Default Job</w:t>
      </w:r>
      <w:r w:rsidR="00D00377">
        <w:t xml:space="preserve"> &gt; Tasks tab</w:t>
      </w:r>
    </w:p>
    <w:p w:rsidR="00641EBA" w:rsidRDefault="00641EBA" w:rsidP="00641EBA">
      <w:pPr>
        <w:pStyle w:val="ListParagraph"/>
        <w:numPr>
          <w:ilvl w:val="2"/>
          <w:numId w:val="8"/>
        </w:numPr>
      </w:pPr>
      <w:r>
        <w:t>Add Task Source Code Checkout</w:t>
      </w:r>
    </w:p>
    <w:p w:rsidR="00641EBA" w:rsidRDefault="00641EBA" w:rsidP="00641EBA">
      <w:pPr>
        <w:pStyle w:val="ListParagraph"/>
        <w:numPr>
          <w:ilvl w:val="3"/>
          <w:numId w:val="8"/>
        </w:numPr>
      </w:pPr>
      <w:r>
        <w:t>Repository: FDADI</w:t>
      </w:r>
    </w:p>
    <w:p w:rsidR="00641EBA" w:rsidRDefault="00641EBA" w:rsidP="00641EBA">
      <w:pPr>
        <w:pStyle w:val="ListParagraph"/>
        <w:numPr>
          <w:ilvl w:val="3"/>
          <w:numId w:val="8"/>
        </w:numPr>
      </w:pPr>
      <w:r>
        <w:t>Click ‘Save’ button</w:t>
      </w:r>
    </w:p>
    <w:p w:rsidR="00641EBA" w:rsidRDefault="00641EBA" w:rsidP="00641EBA">
      <w:pPr>
        <w:pStyle w:val="ListParagraph"/>
        <w:numPr>
          <w:ilvl w:val="2"/>
          <w:numId w:val="8"/>
        </w:numPr>
      </w:pPr>
      <w:r>
        <w:t>Add Task Maven 3.x</w:t>
      </w:r>
    </w:p>
    <w:p w:rsidR="00641EBA" w:rsidRDefault="00641EBA" w:rsidP="00641EBA">
      <w:pPr>
        <w:pStyle w:val="ListParagraph"/>
        <w:numPr>
          <w:ilvl w:val="3"/>
          <w:numId w:val="8"/>
        </w:numPr>
      </w:pPr>
      <w:r>
        <w:t>Goal: clean package</w:t>
      </w:r>
    </w:p>
    <w:p w:rsidR="00D00377" w:rsidRDefault="00D00377" w:rsidP="00641EBA">
      <w:pPr>
        <w:pStyle w:val="ListParagraph"/>
        <w:numPr>
          <w:ilvl w:val="3"/>
          <w:numId w:val="8"/>
        </w:numPr>
      </w:pPr>
      <w:r>
        <w:t>JDK:  JDK 1.7</w:t>
      </w:r>
    </w:p>
    <w:p w:rsidR="00D00377" w:rsidRDefault="00D00377" w:rsidP="00641EBA">
      <w:pPr>
        <w:pStyle w:val="ListParagraph"/>
        <w:numPr>
          <w:ilvl w:val="3"/>
          <w:numId w:val="8"/>
        </w:numPr>
      </w:pPr>
      <w:r>
        <w:t>Check: The build will produce test results</w:t>
      </w:r>
    </w:p>
    <w:p w:rsidR="00D00377" w:rsidRDefault="00D00377" w:rsidP="00641EBA">
      <w:pPr>
        <w:pStyle w:val="ListParagraph"/>
        <w:numPr>
          <w:ilvl w:val="3"/>
          <w:numId w:val="8"/>
        </w:numPr>
      </w:pPr>
      <w:r>
        <w:t>Check: Look in the standard test results directory</w:t>
      </w:r>
    </w:p>
    <w:p w:rsidR="00D00377" w:rsidRDefault="00D00377" w:rsidP="00641EBA">
      <w:pPr>
        <w:pStyle w:val="ListParagraph"/>
        <w:numPr>
          <w:ilvl w:val="3"/>
          <w:numId w:val="8"/>
        </w:numPr>
      </w:pPr>
      <w:r>
        <w:t>Click the ‘Save’ button</w:t>
      </w:r>
    </w:p>
    <w:p w:rsidR="00D00377" w:rsidRDefault="00D00377" w:rsidP="00D00377">
      <w:pPr>
        <w:pStyle w:val="ListParagraph"/>
        <w:numPr>
          <w:ilvl w:val="1"/>
          <w:numId w:val="8"/>
        </w:numPr>
      </w:pPr>
      <w:r>
        <w:t>Stages tab &gt; Default job &gt; Miscellaneous tab</w:t>
      </w:r>
    </w:p>
    <w:p w:rsidR="00D00377" w:rsidRDefault="00D00377" w:rsidP="00D00377">
      <w:pPr>
        <w:pStyle w:val="ListParagraph"/>
        <w:numPr>
          <w:ilvl w:val="2"/>
          <w:numId w:val="8"/>
        </w:numPr>
      </w:pPr>
      <w:r>
        <w:t>Check: Use Clover to collect Code Coverage for this build</w:t>
      </w:r>
    </w:p>
    <w:p w:rsidR="00D00377" w:rsidRDefault="00D00377" w:rsidP="00D00377">
      <w:pPr>
        <w:pStyle w:val="ListParagraph"/>
        <w:numPr>
          <w:ilvl w:val="2"/>
          <w:numId w:val="8"/>
        </w:numPr>
      </w:pPr>
      <w:r>
        <w:t xml:space="preserve">Check: Automatically </w:t>
      </w:r>
      <w:del w:id="11" w:author="William Hunt" w:date="2015-07-06T10:23:00Z">
        <w:r w:rsidDel="00340463">
          <w:delText>integerate</w:delText>
        </w:r>
      </w:del>
      <w:ins w:id="12" w:author="William Hunt" w:date="2015-07-06T10:23:00Z">
        <w:r w:rsidR="00340463">
          <w:t>integrate</w:t>
        </w:r>
      </w:ins>
      <w:r>
        <w:t xml:space="preserve"> Clover into this build</w:t>
      </w:r>
    </w:p>
    <w:p w:rsidR="00D00377" w:rsidRDefault="00D00377" w:rsidP="00D00377">
      <w:pPr>
        <w:pStyle w:val="ListParagraph"/>
        <w:numPr>
          <w:ilvl w:val="2"/>
          <w:numId w:val="8"/>
        </w:numPr>
      </w:pPr>
      <w:r>
        <w:t>Check: Generate a Clover Historical Report</w:t>
      </w:r>
    </w:p>
    <w:p w:rsidR="00D00377" w:rsidRDefault="00D00377" w:rsidP="00D00377">
      <w:pPr>
        <w:pStyle w:val="ListParagraph"/>
        <w:numPr>
          <w:ilvl w:val="2"/>
          <w:numId w:val="8"/>
        </w:numPr>
      </w:pPr>
      <w:r>
        <w:t>Click the ‘Save’ button</w:t>
      </w:r>
    </w:p>
    <w:p w:rsidR="00641EBA" w:rsidRDefault="00641EBA" w:rsidP="00641EBA">
      <w:pPr>
        <w:pStyle w:val="ListParagraph"/>
        <w:ind w:left="2160"/>
      </w:pPr>
    </w:p>
    <w:p w:rsidR="00297209" w:rsidRDefault="00297209" w:rsidP="00C049DD">
      <w:pPr>
        <w:pStyle w:val="Heading2"/>
      </w:pPr>
      <w:r>
        <w:t>Deployment profile</w:t>
      </w:r>
    </w:p>
    <w:p w:rsidR="0052755A" w:rsidRDefault="0052755A" w:rsidP="00297209">
      <w:r w:rsidRPr="0052755A">
        <w:t>A deployment project in Bamboo is a container for holding the software project you are deploying: releases that have been built and tested, and the environments to which releases are deployed.</w:t>
      </w:r>
    </w:p>
    <w:p w:rsidR="00D00377" w:rsidRDefault="00D00377" w:rsidP="00D00377">
      <w:pPr>
        <w:pStyle w:val="ListParagraph"/>
        <w:numPr>
          <w:ilvl w:val="0"/>
          <w:numId w:val="9"/>
        </w:numPr>
      </w:pPr>
      <w:r>
        <w:t>Click on the FDADI-</w:t>
      </w:r>
      <w:proofErr w:type="spellStart"/>
      <w:r>
        <w:t>BuildPlan</w:t>
      </w:r>
      <w:proofErr w:type="spellEnd"/>
      <w:r>
        <w:t xml:space="preserve"> &gt; Plan Configuration &gt; Stages tab</w:t>
      </w:r>
    </w:p>
    <w:p w:rsidR="00D00377" w:rsidRDefault="00D00377" w:rsidP="00D00377">
      <w:pPr>
        <w:pStyle w:val="ListParagraph"/>
        <w:numPr>
          <w:ilvl w:val="0"/>
          <w:numId w:val="9"/>
        </w:numPr>
      </w:pPr>
      <w:r>
        <w:t>Click on ‘Deployment for FDA Drug Interactions’ link in the Related deployment projects section</w:t>
      </w:r>
    </w:p>
    <w:p w:rsidR="00D00377" w:rsidRDefault="00D00377" w:rsidP="00D00377">
      <w:pPr>
        <w:pStyle w:val="ListParagraph"/>
        <w:numPr>
          <w:ilvl w:val="0"/>
          <w:numId w:val="9"/>
        </w:numPr>
      </w:pPr>
      <w:r>
        <w:t>Click on ‘Edit Project’</w:t>
      </w:r>
    </w:p>
    <w:p w:rsidR="00D00377" w:rsidRDefault="00D00377" w:rsidP="00D00377">
      <w:pPr>
        <w:pStyle w:val="ListParagraph"/>
        <w:numPr>
          <w:ilvl w:val="0"/>
          <w:numId w:val="9"/>
        </w:numPr>
      </w:pPr>
      <w:r>
        <w:t>Setup ‘Environment’, name it ‘AWS’</w:t>
      </w:r>
    </w:p>
    <w:p w:rsidR="00D00377" w:rsidRDefault="00D00377" w:rsidP="00D00377">
      <w:pPr>
        <w:pStyle w:val="ListParagraph"/>
        <w:numPr>
          <w:ilvl w:val="0"/>
          <w:numId w:val="9"/>
        </w:numPr>
      </w:pPr>
      <w:r>
        <w:t>Setup ‘Deploy Tasks’ by clicking on the ‘Edit Tasks’ button</w:t>
      </w:r>
    </w:p>
    <w:p w:rsidR="00D00377" w:rsidRDefault="00D00377" w:rsidP="00D00377">
      <w:pPr>
        <w:pStyle w:val="ListParagraph"/>
        <w:numPr>
          <w:ilvl w:val="1"/>
          <w:numId w:val="9"/>
        </w:numPr>
      </w:pPr>
      <w:r>
        <w:t>Add Task Source Code Checkout</w:t>
      </w:r>
    </w:p>
    <w:p w:rsidR="00D00377" w:rsidRDefault="00D00377" w:rsidP="00D00377">
      <w:pPr>
        <w:pStyle w:val="ListParagraph"/>
        <w:numPr>
          <w:ilvl w:val="2"/>
          <w:numId w:val="9"/>
        </w:numPr>
      </w:pPr>
      <w:r>
        <w:t>Repository: FDADI</w:t>
      </w:r>
    </w:p>
    <w:p w:rsidR="00D00377" w:rsidRDefault="00D00377" w:rsidP="00D00377">
      <w:pPr>
        <w:pStyle w:val="ListParagraph"/>
        <w:numPr>
          <w:ilvl w:val="2"/>
          <w:numId w:val="9"/>
        </w:numPr>
      </w:pPr>
      <w:r>
        <w:t>Click ‘Save’ button</w:t>
      </w:r>
    </w:p>
    <w:p w:rsidR="00D00377" w:rsidRDefault="00D00377" w:rsidP="00D00377">
      <w:pPr>
        <w:pStyle w:val="ListParagraph"/>
        <w:numPr>
          <w:ilvl w:val="1"/>
          <w:numId w:val="9"/>
        </w:numPr>
      </w:pPr>
      <w:r>
        <w:t>Add Task Maven 3.x</w:t>
      </w:r>
    </w:p>
    <w:p w:rsidR="00D00377" w:rsidRDefault="00D00377" w:rsidP="00D00377">
      <w:pPr>
        <w:pStyle w:val="ListParagraph"/>
        <w:numPr>
          <w:ilvl w:val="2"/>
          <w:numId w:val="9"/>
        </w:numPr>
      </w:pPr>
      <w:r>
        <w:t xml:space="preserve">Goal: clean package </w:t>
      </w:r>
      <w:proofErr w:type="spellStart"/>
      <w:r>
        <w:t>findbugs:check</w:t>
      </w:r>
      <w:proofErr w:type="spellEnd"/>
    </w:p>
    <w:p w:rsidR="00D00377" w:rsidRDefault="00D00377" w:rsidP="00D00377">
      <w:pPr>
        <w:pStyle w:val="ListParagraph"/>
        <w:numPr>
          <w:ilvl w:val="2"/>
          <w:numId w:val="9"/>
        </w:numPr>
      </w:pPr>
      <w:r>
        <w:t>JDK:  JDK 1.7</w:t>
      </w:r>
    </w:p>
    <w:p w:rsidR="00D00377" w:rsidRDefault="00D00377" w:rsidP="00D00377">
      <w:pPr>
        <w:pStyle w:val="ListParagraph"/>
        <w:numPr>
          <w:ilvl w:val="2"/>
          <w:numId w:val="9"/>
        </w:numPr>
      </w:pPr>
      <w:r>
        <w:t>Check: The build will produce test results</w:t>
      </w:r>
    </w:p>
    <w:p w:rsidR="00D00377" w:rsidRDefault="00D00377" w:rsidP="00D00377">
      <w:pPr>
        <w:pStyle w:val="ListParagraph"/>
        <w:numPr>
          <w:ilvl w:val="2"/>
          <w:numId w:val="9"/>
        </w:numPr>
      </w:pPr>
      <w:r>
        <w:t>Check: Look in the standard test results directory</w:t>
      </w:r>
    </w:p>
    <w:p w:rsidR="00D00377" w:rsidRDefault="00D00377" w:rsidP="00D00377">
      <w:pPr>
        <w:pStyle w:val="ListParagraph"/>
        <w:numPr>
          <w:ilvl w:val="2"/>
          <w:numId w:val="9"/>
        </w:numPr>
      </w:pPr>
      <w:r>
        <w:t>Click the ‘Save’ button</w:t>
      </w:r>
    </w:p>
    <w:p w:rsidR="00D00377" w:rsidRDefault="00D00377" w:rsidP="00D00377">
      <w:pPr>
        <w:pStyle w:val="ListParagraph"/>
        <w:numPr>
          <w:ilvl w:val="1"/>
          <w:numId w:val="9"/>
        </w:numPr>
      </w:pPr>
      <w:r>
        <w:t>Add Task Deploy Tomcat Application</w:t>
      </w:r>
    </w:p>
    <w:p w:rsidR="00D00377" w:rsidRDefault="00D00377" w:rsidP="00D00377">
      <w:pPr>
        <w:pStyle w:val="ListParagraph"/>
        <w:numPr>
          <w:ilvl w:val="2"/>
          <w:numId w:val="9"/>
        </w:numPr>
      </w:pPr>
      <w:r>
        <w:t>Enter Tomcat Manager URL:   &lt;</w:t>
      </w:r>
      <w:proofErr w:type="spellStart"/>
      <w:r>
        <w:t>tomcaturl</w:t>
      </w:r>
      <w:proofErr w:type="spellEnd"/>
      <w:r>
        <w:t>&gt;/manager/</w:t>
      </w:r>
    </w:p>
    <w:p w:rsidR="00D00377" w:rsidRDefault="00D00377" w:rsidP="00D00377">
      <w:pPr>
        <w:pStyle w:val="ListParagraph"/>
        <w:numPr>
          <w:ilvl w:val="2"/>
          <w:numId w:val="9"/>
        </w:numPr>
      </w:pPr>
      <w:r>
        <w:t>Enter Tomcat manager username</w:t>
      </w:r>
      <w:r w:rsidR="00AA06FF">
        <w:t>/password</w:t>
      </w:r>
      <w:r>
        <w:t xml:space="preserve"> that has access</w:t>
      </w:r>
    </w:p>
    <w:p w:rsidR="00AA06FF" w:rsidRDefault="00AA06FF" w:rsidP="00D00377">
      <w:pPr>
        <w:pStyle w:val="ListParagraph"/>
        <w:numPr>
          <w:ilvl w:val="2"/>
          <w:numId w:val="9"/>
        </w:numPr>
      </w:pPr>
      <w:r>
        <w:t>Application context:  /FDADI</w:t>
      </w:r>
    </w:p>
    <w:p w:rsidR="00AA06FF" w:rsidRDefault="00AA06FF" w:rsidP="00D00377">
      <w:pPr>
        <w:pStyle w:val="ListParagraph"/>
        <w:numPr>
          <w:ilvl w:val="2"/>
          <w:numId w:val="9"/>
        </w:numPr>
      </w:pPr>
      <w:r>
        <w:lastRenderedPageBreak/>
        <w:t>WAR File:   target/</w:t>
      </w:r>
      <w:proofErr w:type="spellStart"/>
      <w:r>
        <w:t>fdadi.war</w:t>
      </w:r>
      <w:proofErr w:type="spellEnd"/>
    </w:p>
    <w:p w:rsidR="00AA06FF" w:rsidRDefault="00AA06FF" w:rsidP="00D00377">
      <w:pPr>
        <w:pStyle w:val="ListParagraph"/>
        <w:numPr>
          <w:ilvl w:val="2"/>
          <w:numId w:val="9"/>
        </w:numPr>
        <w:rPr>
          <w:ins w:id="13" w:author="William Hunt" w:date="2015-07-06T14:09:00Z"/>
        </w:rPr>
      </w:pPr>
      <w:r>
        <w:t>Click the ‘Save’ button</w:t>
      </w:r>
    </w:p>
    <w:p w:rsidR="00337A0D" w:rsidRDefault="00337A0D" w:rsidP="00337A0D">
      <w:pPr>
        <w:rPr>
          <w:ins w:id="14" w:author="William Hunt" w:date="2015-07-06T14:09:00Z"/>
        </w:rPr>
        <w:pPrChange w:id="15" w:author="William Hunt" w:date="2015-07-06T14:09:00Z">
          <w:pPr>
            <w:pStyle w:val="ListParagraph"/>
            <w:numPr>
              <w:ilvl w:val="2"/>
              <w:numId w:val="9"/>
            </w:numPr>
            <w:ind w:left="2160" w:hanging="180"/>
          </w:pPr>
        </w:pPrChange>
      </w:pPr>
    </w:p>
    <w:p w:rsidR="00337A0D" w:rsidRDefault="00337A0D" w:rsidP="00337A0D">
      <w:pPr>
        <w:pStyle w:val="Heading1"/>
        <w:rPr>
          <w:ins w:id="16" w:author="William Hunt" w:date="2015-07-06T14:09:00Z"/>
        </w:rPr>
        <w:pPrChange w:id="17" w:author="William Hunt" w:date="2015-07-06T14:10:00Z">
          <w:pPr>
            <w:pStyle w:val="ListParagraph"/>
            <w:numPr>
              <w:ilvl w:val="2"/>
              <w:numId w:val="9"/>
            </w:numPr>
            <w:ind w:left="2160" w:hanging="180"/>
          </w:pPr>
        </w:pPrChange>
      </w:pPr>
      <w:ins w:id="18" w:author="William Hunt" w:date="2015-07-06T14:09:00Z">
        <w:r>
          <w:t>Docker Installation</w:t>
        </w:r>
      </w:ins>
    </w:p>
    <w:p w:rsidR="00337A0D" w:rsidRDefault="00337A0D" w:rsidP="00337A0D">
      <w:pPr>
        <w:pStyle w:val="Heading2"/>
        <w:rPr>
          <w:ins w:id="19" w:author="William Hunt" w:date="2015-07-06T14:09:00Z"/>
        </w:rPr>
      </w:pPr>
      <w:ins w:id="20" w:author="William Hunt" w:date="2015-07-06T14:09:00Z">
        <w:r>
          <w:t>Install Docker</w:t>
        </w:r>
      </w:ins>
    </w:p>
    <w:p w:rsidR="00337A0D" w:rsidRDefault="00337A0D" w:rsidP="00337A0D">
      <w:pPr>
        <w:pStyle w:val="ListParagraph"/>
        <w:numPr>
          <w:ilvl w:val="0"/>
          <w:numId w:val="12"/>
        </w:numPr>
        <w:spacing w:after="120" w:line="264" w:lineRule="auto"/>
        <w:rPr>
          <w:ins w:id="21" w:author="William Hunt" w:date="2015-07-06T14:09:00Z"/>
        </w:rPr>
      </w:pPr>
      <w:ins w:id="22" w:author="William Hunt" w:date="2015-07-06T14:09:00Z">
        <w:r>
          <w:t xml:space="preserve">Log in as a user with </w:t>
        </w:r>
        <w:proofErr w:type="spellStart"/>
        <w:r>
          <w:t>sudo</w:t>
        </w:r>
        <w:proofErr w:type="spellEnd"/>
        <w:r>
          <w:t xml:space="preserve"> privileges.</w:t>
        </w:r>
      </w:ins>
    </w:p>
    <w:p w:rsidR="00337A0D" w:rsidRDefault="00337A0D" w:rsidP="00337A0D">
      <w:pPr>
        <w:pStyle w:val="ListParagraph"/>
        <w:numPr>
          <w:ilvl w:val="0"/>
          <w:numId w:val="12"/>
        </w:numPr>
        <w:spacing w:after="120" w:line="264" w:lineRule="auto"/>
        <w:rPr>
          <w:ins w:id="23" w:author="William Hunt" w:date="2015-07-06T14:09:00Z"/>
        </w:rPr>
      </w:pPr>
      <w:ins w:id="24" w:author="William Hunt" w:date="2015-07-06T14:09:00Z">
        <w:r>
          <w:t xml:space="preserve">Verify that you have </w:t>
        </w:r>
        <w:proofErr w:type="spellStart"/>
        <w:r>
          <w:t>wget</w:t>
        </w:r>
        <w:proofErr w:type="spellEnd"/>
        <w:r>
          <w:t xml:space="preserve"> installed.</w:t>
        </w:r>
        <w:r>
          <w:br/>
        </w:r>
        <w:r w:rsidRPr="009A31B3">
          <w:rPr>
            <w:rFonts w:ascii="Consolas" w:hAnsi="Consolas" w:cs="Consolas"/>
            <w:sz w:val="18"/>
            <w:highlight w:val="lightGray"/>
          </w:rPr>
          <w:t xml:space="preserve">$&gt; which </w:t>
        </w:r>
        <w:proofErr w:type="spellStart"/>
        <w:r w:rsidRPr="009A31B3">
          <w:rPr>
            <w:rFonts w:ascii="Consolas" w:hAnsi="Consolas" w:cs="Consolas"/>
            <w:sz w:val="18"/>
            <w:highlight w:val="lightGray"/>
          </w:rPr>
          <w:t>wget</w:t>
        </w:r>
        <w:proofErr w:type="spellEnd"/>
      </w:ins>
    </w:p>
    <w:p w:rsidR="00337A0D" w:rsidRDefault="00337A0D" w:rsidP="00337A0D">
      <w:pPr>
        <w:pStyle w:val="ListParagraph"/>
        <w:numPr>
          <w:ilvl w:val="0"/>
          <w:numId w:val="12"/>
        </w:numPr>
        <w:spacing w:after="120" w:line="264" w:lineRule="auto"/>
        <w:rPr>
          <w:ins w:id="25" w:author="William Hunt" w:date="2015-07-06T14:09:00Z"/>
        </w:rPr>
      </w:pPr>
      <w:ins w:id="26" w:author="William Hunt" w:date="2015-07-06T14:09:00Z">
        <w:r>
          <w:t xml:space="preserve">If </w:t>
        </w:r>
        <w:proofErr w:type="spellStart"/>
        <w:r>
          <w:t>wget</w:t>
        </w:r>
        <w:proofErr w:type="spellEnd"/>
        <w:r>
          <w:t xml:space="preserve"> isn’t installed, install it after updating your manager:</w:t>
        </w:r>
        <w:r>
          <w:br/>
        </w:r>
        <w:r w:rsidRPr="009A31B3">
          <w:rPr>
            <w:highlight w:val="lightGray"/>
          </w:rPr>
          <w:t xml:space="preserve">$&gt; </w:t>
        </w:r>
        <w:proofErr w:type="spellStart"/>
        <w:r w:rsidRPr="009A31B3">
          <w:rPr>
            <w:highlight w:val="lightGray"/>
          </w:rPr>
          <w:t>sudo</w:t>
        </w:r>
        <w:proofErr w:type="spellEnd"/>
        <w:r w:rsidRPr="009A31B3">
          <w:rPr>
            <w:highlight w:val="lightGray"/>
          </w:rPr>
          <w:t xml:space="preserve"> apt-get update</w:t>
        </w:r>
        <w:r w:rsidRPr="009A31B3">
          <w:rPr>
            <w:highlight w:val="lightGray"/>
          </w:rPr>
          <w:br/>
          <w:t xml:space="preserve">$&gt; </w:t>
        </w:r>
        <w:proofErr w:type="spellStart"/>
        <w:r w:rsidRPr="009A31B3">
          <w:rPr>
            <w:highlight w:val="lightGray"/>
          </w:rPr>
          <w:t>sudo</w:t>
        </w:r>
        <w:proofErr w:type="spellEnd"/>
        <w:r w:rsidRPr="009A31B3">
          <w:rPr>
            <w:highlight w:val="lightGray"/>
          </w:rPr>
          <w:t xml:space="preserve"> apt-get install </w:t>
        </w:r>
        <w:proofErr w:type="spellStart"/>
        <w:r w:rsidRPr="009A31B3">
          <w:rPr>
            <w:highlight w:val="lightGray"/>
          </w:rPr>
          <w:t>wget</w:t>
        </w:r>
        <w:proofErr w:type="spellEnd"/>
      </w:ins>
    </w:p>
    <w:p w:rsidR="00337A0D" w:rsidRPr="009A31B3" w:rsidRDefault="00337A0D" w:rsidP="00337A0D">
      <w:pPr>
        <w:pStyle w:val="ListParagraph"/>
        <w:numPr>
          <w:ilvl w:val="0"/>
          <w:numId w:val="12"/>
        </w:numPr>
        <w:spacing w:after="120" w:line="264" w:lineRule="auto"/>
        <w:rPr>
          <w:ins w:id="27" w:author="William Hunt" w:date="2015-07-06T14:09:00Z"/>
          <w:rFonts w:ascii="Consolas" w:hAnsi="Consolas" w:cs="Consolas"/>
        </w:rPr>
      </w:pPr>
      <w:ins w:id="28" w:author="William Hunt" w:date="2015-07-06T14:09:00Z">
        <w:r w:rsidRPr="009A31B3">
          <w:rPr>
            <w:rFonts w:ascii="Consolas" w:hAnsi="Consolas" w:cs="Consolas"/>
            <w:sz w:val="18"/>
            <w:highlight w:val="lightGray"/>
          </w:rPr>
          <w:t xml:space="preserve">$ </w:t>
        </w:r>
        <w:proofErr w:type="spellStart"/>
        <w:r w:rsidRPr="009A31B3">
          <w:rPr>
            <w:rFonts w:ascii="Consolas" w:hAnsi="Consolas" w:cs="Consolas"/>
            <w:sz w:val="18"/>
            <w:highlight w:val="lightGray"/>
          </w:rPr>
          <w:t>wget</w:t>
        </w:r>
        <w:proofErr w:type="spellEnd"/>
        <w:r w:rsidRPr="009A31B3">
          <w:rPr>
            <w:rFonts w:ascii="Consolas" w:hAnsi="Consolas" w:cs="Consolas"/>
            <w:sz w:val="18"/>
            <w:highlight w:val="lightGray"/>
          </w:rPr>
          <w:t xml:space="preserve"> -</w:t>
        </w:r>
        <w:proofErr w:type="spellStart"/>
        <w:r w:rsidRPr="009A31B3">
          <w:rPr>
            <w:rFonts w:ascii="Consolas" w:hAnsi="Consolas" w:cs="Consolas"/>
            <w:sz w:val="18"/>
            <w:highlight w:val="lightGray"/>
          </w:rPr>
          <w:t>qO</w:t>
        </w:r>
        <w:proofErr w:type="spellEnd"/>
        <w:r w:rsidRPr="009A31B3">
          <w:rPr>
            <w:rFonts w:ascii="Consolas" w:hAnsi="Consolas" w:cs="Consolas"/>
            <w:sz w:val="18"/>
            <w:highlight w:val="lightGray"/>
          </w:rPr>
          <w:t xml:space="preserve">- https://get.docker.com/ | </w:t>
        </w:r>
        <w:proofErr w:type="spellStart"/>
        <w:r w:rsidRPr="009A31B3">
          <w:rPr>
            <w:rFonts w:ascii="Consolas" w:hAnsi="Consolas" w:cs="Consolas"/>
            <w:sz w:val="18"/>
            <w:highlight w:val="lightGray"/>
          </w:rPr>
          <w:t>sh</w:t>
        </w:r>
        <w:proofErr w:type="spellEnd"/>
      </w:ins>
    </w:p>
    <w:p w:rsidR="00337A0D" w:rsidRDefault="00337A0D" w:rsidP="00337A0D">
      <w:pPr>
        <w:rPr>
          <w:ins w:id="29" w:author="William Hunt" w:date="2015-07-06T14:09:00Z"/>
        </w:rPr>
      </w:pPr>
      <w:ins w:id="30" w:author="William Hunt" w:date="2015-07-06T14:09:00Z">
        <w:r>
          <w:t xml:space="preserve">The system prompts you for your </w:t>
        </w:r>
        <w:proofErr w:type="spellStart"/>
        <w:r>
          <w:t>sudo</w:t>
        </w:r>
        <w:proofErr w:type="spellEnd"/>
        <w:r>
          <w:t xml:space="preserve"> password. Then, it downloads and installs Docker and its dependencies.</w:t>
        </w:r>
      </w:ins>
    </w:p>
    <w:p w:rsidR="00337A0D" w:rsidRDefault="00337A0D" w:rsidP="00337A0D">
      <w:pPr>
        <w:rPr>
          <w:ins w:id="31" w:author="William Hunt" w:date="2015-07-06T14:09:00Z"/>
        </w:rPr>
      </w:pPr>
    </w:p>
    <w:p w:rsidR="00337A0D" w:rsidRDefault="00337A0D" w:rsidP="00337A0D">
      <w:pPr>
        <w:pStyle w:val="Heading2"/>
        <w:rPr>
          <w:ins w:id="32" w:author="William Hunt" w:date="2015-07-06T14:09:00Z"/>
        </w:rPr>
      </w:pPr>
      <w:ins w:id="33" w:author="William Hunt" w:date="2015-07-06T14:09:00Z">
        <w:r>
          <w:t xml:space="preserve">Verify </w:t>
        </w:r>
        <w:proofErr w:type="spellStart"/>
        <w:r>
          <w:t>docker</w:t>
        </w:r>
        <w:proofErr w:type="spellEnd"/>
        <w:r>
          <w:t xml:space="preserve"> is installed correctly</w:t>
        </w:r>
      </w:ins>
    </w:p>
    <w:p w:rsidR="00337A0D" w:rsidRPr="009A31B3" w:rsidRDefault="00337A0D" w:rsidP="00337A0D">
      <w:pPr>
        <w:rPr>
          <w:ins w:id="34" w:author="William Hunt" w:date="2015-07-06T14:09:00Z"/>
          <w:rFonts w:ascii="Consolas" w:hAnsi="Consolas" w:cs="Consolas"/>
        </w:rPr>
      </w:pPr>
      <w:ins w:id="35" w:author="William Hunt" w:date="2015-07-06T14:09:00Z">
        <w:r w:rsidRPr="009A31B3">
          <w:rPr>
            <w:rFonts w:ascii="Consolas" w:hAnsi="Consolas" w:cs="Consolas"/>
            <w:sz w:val="18"/>
            <w:highlight w:val="lightGray"/>
          </w:rPr>
          <w:t>$</w:t>
        </w:r>
        <w:proofErr w:type="gramStart"/>
        <w:r w:rsidRPr="009A31B3">
          <w:rPr>
            <w:rFonts w:ascii="Consolas" w:hAnsi="Consolas" w:cs="Consolas"/>
            <w:sz w:val="18"/>
            <w:highlight w:val="lightGray"/>
          </w:rPr>
          <w:t xml:space="preserve">&gt;  </w:t>
        </w:r>
        <w:proofErr w:type="spellStart"/>
        <w:r w:rsidRPr="009A31B3">
          <w:rPr>
            <w:rFonts w:ascii="Consolas" w:hAnsi="Consolas" w:cs="Consolas"/>
            <w:sz w:val="18"/>
            <w:highlight w:val="lightGray"/>
          </w:rPr>
          <w:t>docker</w:t>
        </w:r>
        <w:proofErr w:type="spellEnd"/>
        <w:proofErr w:type="gramEnd"/>
        <w:r w:rsidRPr="009A31B3">
          <w:rPr>
            <w:rFonts w:ascii="Consolas" w:hAnsi="Consolas" w:cs="Consolas"/>
            <w:sz w:val="18"/>
            <w:highlight w:val="lightGray"/>
          </w:rPr>
          <w:t xml:space="preserve"> run hello-world</w:t>
        </w:r>
      </w:ins>
    </w:p>
    <w:p w:rsidR="00337A0D" w:rsidRDefault="00337A0D" w:rsidP="00337A0D">
      <w:pPr>
        <w:ind w:left="720"/>
        <w:rPr>
          <w:ins w:id="36" w:author="William Hunt" w:date="2015-07-06T14:09:00Z"/>
        </w:rPr>
      </w:pPr>
      <w:ins w:id="37" w:author="William Hunt" w:date="2015-07-06T14:09:00Z">
        <w:r>
          <w:t>Unable to find image '</w:t>
        </w:r>
        <w:proofErr w:type="spellStart"/>
        <w:r>
          <w:t>hello-world</w:t>
        </w:r>
        <w:proofErr w:type="gramStart"/>
        <w:r>
          <w:t>:latest</w:t>
        </w:r>
        <w:proofErr w:type="spellEnd"/>
        <w:r>
          <w:t>'</w:t>
        </w:r>
        <w:proofErr w:type="gramEnd"/>
        <w:r>
          <w:t xml:space="preserve"> locally</w:t>
        </w:r>
      </w:ins>
    </w:p>
    <w:p w:rsidR="00337A0D" w:rsidRDefault="00337A0D" w:rsidP="00337A0D">
      <w:pPr>
        <w:ind w:left="720"/>
        <w:rPr>
          <w:ins w:id="38" w:author="William Hunt" w:date="2015-07-06T14:09:00Z"/>
        </w:rPr>
      </w:pPr>
      <w:ins w:id="39" w:author="William Hunt" w:date="2015-07-06T14:09:00Z">
        <w:r>
          <w:t>511136ea3c5a: Pull complete</w:t>
        </w:r>
      </w:ins>
    </w:p>
    <w:p w:rsidR="00337A0D" w:rsidRDefault="00337A0D" w:rsidP="00337A0D">
      <w:pPr>
        <w:ind w:left="720"/>
        <w:rPr>
          <w:ins w:id="40" w:author="William Hunt" w:date="2015-07-06T14:09:00Z"/>
        </w:rPr>
      </w:pPr>
      <w:ins w:id="41" w:author="William Hunt" w:date="2015-07-06T14:09:00Z">
        <w:r>
          <w:t>31cbccb51277: Pull complete</w:t>
        </w:r>
      </w:ins>
    </w:p>
    <w:p w:rsidR="00337A0D" w:rsidRDefault="00337A0D" w:rsidP="00337A0D">
      <w:pPr>
        <w:ind w:left="720"/>
        <w:rPr>
          <w:ins w:id="42" w:author="William Hunt" w:date="2015-07-06T14:09:00Z"/>
        </w:rPr>
      </w:pPr>
      <w:ins w:id="43" w:author="William Hunt" w:date="2015-07-06T14:09:00Z">
        <w:r>
          <w:t>e45a5af57b00: Pull complete</w:t>
        </w:r>
      </w:ins>
    </w:p>
    <w:p w:rsidR="00337A0D" w:rsidRDefault="00337A0D" w:rsidP="00337A0D">
      <w:pPr>
        <w:ind w:left="720"/>
        <w:rPr>
          <w:ins w:id="44" w:author="William Hunt" w:date="2015-07-06T14:09:00Z"/>
        </w:rPr>
      </w:pPr>
      <w:proofErr w:type="spellStart"/>
      <w:proofErr w:type="gramStart"/>
      <w:ins w:id="45" w:author="William Hunt" w:date="2015-07-06T14:09:00Z">
        <w:r>
          <w:t>hello-world:</w:t>
        </w:r>
        <w:proofErr w:type="gramEnd"/>
        <w:r>
          <w:t>latest</w:t>
        </w:r>
        <w:proofErr w:type="spellEnd"/>
        <w:r>
          <w:t>: The image you are pulling has been verified.</w:t>
        </w:r>
      </w:ins>
    </w:p>
    <w:p w:rsidR="00337A0D" w:rsidRDefault="00337A0D" w:rsidP="00337A0D">
      <w:pPr>
        <w:ind w:left="720"/>
        <w:rPr>
          <w:ins w:id="46" w:author="William Hunt" w:date="2015-07-06T14:09:00Z"/>
        </w:rPr>
      </w:pPr>
      <w:ins w:id="47" w:author="William Hunt" w:date="2015-07-06T14:09:00Z">
        <w:r>
          <w:t>Important: image verification is a tech preview feature and should not be relied on to provide security.</w:t>
        </w:r>
      </w:ins>
    </w:p>
    <w:p w:rsidR="00337A0D" w:rsidRDefault="00337A0D" w:rsidP="00337A0D">
      <w:pPr>
        <w:ind w:left="720"/>
        <w:rPr>
          <w:ins w:id="48" w:author="William Hunt" w:date="2015-07-06T14:09:00Z"/>
        </w:rPr>
      </w:pPr>
      <w:ins w:id="49" w:author="William Hunt" w:date="2015-07-06T14:09:00Z">
        <w:r>
          <w:t xml:space="preserve">Status: Downloaded newer image for </w:t>
        </w:r>
        <w:proofErr w:type="spellStart"/>
        <w:r>
          <w:t>hello-world</w:t>
        </w:r>
        <w:proofErr w:type="gramStart"/>
        <w:r>
          <w:t>:latest</w:t>
        </w:r>
        <w:proofErr w:type="spellEnd"/>
        <w:proofErr w:type="gramEnd"/>
      </w:ins>
    </w:p>
    <w:p w:rsidR="00337A0D" w:rsidRDefault="00337A0D" w:rsidP="00337A0D">
      <w:pPr>
        <w:ind w:left="720"/>
        <w:rPr>
          <w:ins w:id="50" w:author="William Hunt" w:date="2015-07-06T14:09:00Z"/>
        </w:rPr>
      </w:pPr>
      <w:ins w:id="51" w:author="William Hunt" w:date="2015-07-06T14:09:00Z">
        <w:r>
          <w:t>Hello from Docker.</w:t>
        </w:r>
      </w:ins>
    </w:p>
    <w:p w:rsidR="00337A0D" w:rsidRDefault="00337A0D" w:rsidP="00337A0D">
      <w:pPr>
        <w:rPr>
          <w:ins w:id="52" w:author="William Hunt" w:date="2015-07-06T14:10:00Z"/>
        </w:rPr>
      </w:pPr>
      <w:ins w:id="53" w:author="William Hunt" w:date="2015-07-06T14:09:00Z">
        <w:r>
          <w:t>This message shows that your installation appears to be working correctly.</w:t>
        </w:r>
      </w:ins>
    </w:p>
    <w:p w:rsidR="00337A0D" w:rsidRDefault="00337A0D" w:rsidP="00337A0D">
      <w:pPr>
        <w:rPr>
          <w:ins w:id="54" w:author="William Hunt" w:date="2015-07-06T14:10:00Z"/>
        </w:rPr>
      </w:pPr>
    </w:p>
    <w:p w:rsidR="00337A0D" w:rsidRDefault="00337A0D" w:rsidP="00337A0D">
      <w:pPr>
        <w:pStyle w:val="Heading2"/>
        <w:rPr>
          <w:ins w:id="55" w:author="William Hunt" w:date="2015-07-06T14:10:00Z"/>
        </w:rPr>
      </w:pPr>
      <w:ins w:id="56" w:author="William Hunt" w:date="2015-07-06T14:10:00Z">
        <w:r>
          <w:t>Docker images</w:t>
        </w:r>
      </w:ins>
    </w:p>
    <w:p w:rsidR="00337A0D" w:rsidRDefault="00337A0D" w:rsidP="00337A0D">
      <w:pPr>
        <w:rPr>
          <w:ins w:id="57" w:author="William Hunt" w:date="2015-07-06T14:10:00Z"/>
        </w:rPr>
      </w:pPr>
      <w:ins w:id="58" w:author="William Hunt" w:date="2015-07-06T14:10:00Z">
        <w:r>
          <w:t xml:space="preserve">Our </w:t>
        </w:r>
        <w:proofErr w:type="spellStart"/>
        <w:r>
          <w:t>docker</w:t>
        </w:r>
        <w:proofErr w:type="spellEnd"/>
        <w:r>
          <w:t xml:space="preserve"> deployment consists of two images:</w:t>
        </w:r>
      </w:ins>
    </w:p>
    <w:p w:rsidR="00337A0D" w:rsidRDefault="00337A0D" w:rsidP="00337A0D">
      <w:pPr>
        <w:pStyle w:val="ListParagraph"/>
        <w:numPr>
          <w:ilvl w:val="0"/>
          <w:numId w:val="13"/>
        </w:numPr>
        <w:spacing w:after="120" w:line="264" w:lineRule="auto"/>
        <w:rPr>
          <w:ins w:id="59" w:author="William Hunt" w:date="2015-07-06T14:10:00Z"/>
        </w:rPr>
      </w:pPr>
      <w:ins w:id="60" w:author="William Hunt" w:date="2015-07-06T14:10:00Z">
        <w:r>
          <w:t xml:space="preserve">Docker Hub Tomcat image:  https://registry.hub.docker.com/_/tomcat and is inherited by our image through our </w:t>
        </w:r>
        <w:proofErr w:type="spellStart"/>
        <w:r>
          <w:t>Dockerfile</w:t>
        </w:r>
        <w:proofErr w:type="spellEnd"/>
      </w:ins>
    </w:p>
    <w:p w:rsidR="00337A0D" w:rsidRDefault="00337A0D" w:rsidP="00337A0D">
      <w:pPr>
        <w:pStyle w:val="ListParagraph"/>
        <w:numPr>
          <w:ilvl w:val="0"/>
          <w:numId w:val="13"/>
        </w:numPr>
        <w:spacing w:after="120" w:line="264" w:lineRule="auto"/>
        <w:rPr>
          <w:ins w:id="61" w:author="William Hunt" w:date="2015-07-06T14:10:00Z"/>
        </w:rPr>
      </w:pPr>
      <w:ins w:id="62" w:author="William Hunt" w:date="2015-07-06T14:10:00Z">
        <w:r>
          <w:t>Docker Hub MongoDB image:  https://registry.hub.docker.com/_/mongo and is run during the Build and Deploy step #5 below.</w:t>
        </w:r>
      </w:ins>
    </w:p>
    <w:p w:rsidR="00337A0D" w:rsidRDefault="00337A0D" w:rsidP="00337A0D">
      <w:pPr>
        <w:pStyle w:val="Heading2"/>
        <w:rPr>
          <w:ins w:id="63" w:author="William Hunt" w:date="2015-07-06T14:10:00Z"/>
        </w:rPr>
      </w:pPr>
      <w:proofErr w:type="spellStart"/>
      <w:ins w:id="64" w:author="William Hunt" w:date="2015-07-06T14:10:00Z">
        <w:r>
          <w:lastRenderedPageBreak/>
          <w:t>Dockerfile</w:t>
        </w:r>
        <w:proofErr w:type="spellEnd"/>
      </w:ins>
    </w:p>
    <w:p w:rsidR="00337A0D" w:rsidRDefault="00337A0D" w:rsidP="00337A0D">
      <w:pPr>
        <w:rPr>
          <w:ins w:id="65" w:author="William Hunt" w:date="2015-07-06T14:10:00Z"/>
        </w:rPr>
      </w:pPr>
      <w:ins w:id="66" w:author="William Hunt" w:date="2015-07-06T14:10:00Z">
        <w:r>
          <w:t xml:space="preserve">Below are the contents of our </w:t>
        </w:r>
        <w:proofErr w:type="spellStart"/>
        <w:r>
          <w:t>Dockerfile</w:t>
        </w:r>
        <w:proofErr w:type="spellEnd"/>
        <w:r>
          <w:t xml:space="preserve"> used to deploy the application to Docker (inherits Tomcat):</w:t>
        </w:r>
      </w:ins>
    </w:p>
    <w:p w:rsidR="00337A0D" w:rsidRPr="00A9252F" w:rsidRDefault="00337A0D" w:rsidP="00337A0D">
      <w:pPr>
        <w:rPr>
          <w:ins w:id="67" w:author="William Hunt" w:date="2015-07-06T14:10:00Z"/>
          <w:rFonts w:ascii="Consolas" w:hAnsi="Consolas" w:cs="Consolas"/>
        </w:rPr>
      </w:pPr>
      <w:ins w:id="68" w:author="William Hunt" w:date="2015-07-06T14:10:00Z">
        <w:r w:rsidRPr="00A9252F">
          <w:rPr>
            <w:rFonts w:ascii="Consolas" w:hAnsi="Consolas" w:cs="Consolas"/>
            <w:sz w:val="18"/>
          </w:rPr>
          <w:t>FROM tomcat</w:t>
        </w:r>
        <w:proofErr w:type="gramStart"/>
        <w:r w:rsidRPr="00A9252F">
          <w:rPr>
            <w:rFonts w:ascii="Consolas" w:hAnsi="Consolas" w:cs="Consolas"/>
            <w:sz w:val="18"/>
          </w:rPr>
          <w:t>:8</w:t>
        </w:r>
        <w:proofErr w:type="gramEnd"/>
        <w:r w:rsidRPr="00A9252F">
          <w:rPr>
            <w:rFonts w:ascii="Consolas" w:hAnsi="Consolas" w:cs="Consolas"/>
            <w:sz w:val="18"/>
          </w:rPr>
          <w:br/>
          <w:t>MAINTAINER "Jeff Heath &lt;jeff.heath@clearavenue.com&gt;"</w:t>
        </w:r>
        <w:r w:rsidRPr="00A9252F">
          <w:rPr>
            <w:rFonts w:ascii="Consolas" w:hAnsi="Consolas" w:cs="Consolas"/>
            <w:sz w:val="18"/>
          </w:rPr>
          <w:br/>
          <w:t xml:space="preserve">ADD </w:t>
        </w:r>
        <w:proofErr w:type="spellStart"/>
        <w:r w:rsidRPr="00A9252F">
          <w:rPr>
            <w:rFonts w:ascii="Consolas" w:hAnsi="Consolas" w:cs="Consolas"/>
            <w:sz w:val="18"/>
          </w:rPr>
          <w:t>FDADI.war</w:t>
        </w:r>
        <w:proofErr w:type="spellEnd"/>
        <w:r w:rsidRPr="00A9252F">
          <w:rPr>
            <w:rFonts w:ascii="Consolas" w:hAnsi="Consolas" w:cs="Consolas"/>
            <w:sz w:val="18"/>
          </w:rPr>
          <w:t xml:space="preserve"> /</w:t>
        </w:r>
        <w:proofErr w:type="spellStart"/>
        <w:r w:rsidRPr="00A9252F">
          <w:rPr>
            <w:rFonts w:ascii="Consolas" w:hAnsi="Consolas" w:cs="Consolas"/>
            <w:sz w:val="18"/>
          </w:rPr>
          <w:t>usr</w:t>
        </w:r>
        <w:proofErr w:type="spellEnd"/>
        <w:r w:rsidRPr="00A9252F">
          <w:rPr>
            <w:rFonts w:ascii="Consolas" w:hAnsi="Consolas" w:cs="Consolas"/>
            <w:sz w:val="18"/>
          </w:rPr>
          <w:t>/local/tomcat/</w:t>
        </w:r>
        <w:proofErr w:type="spellStart"/>
        <w:r w:rsidRPr="00A9252F">
          <w:rPr>
            <w:rFonts w:ascii="Consolas" w:hAnsi="Consolas" w:cs="Consolas"/>
            <w:sz w:val="18"/>
          </w:rPr>
          <w:t>webapps</w:t>
        </w:r>
        <w:proofErr w:type="spellEnd"/>
        <w:r w:rsidRPr="00A9252F">
          <w:rPr>
            <w:rFonts w:ascii="Consolas" w:hAnsi="Consolas" w:cs="Consolas"/>
            <w:sz w:val="18"/>
          </w:rPr>
          <w:t>/</w:t>
        </w:r>
      </w:ins>
    </w:p>
    <w:p w:rsidR="00337A0D" w:rsidRDefault="00337A0D" w:rsidP="00337A0D">
      <w:pPr>
        <w:rPr>
          <w:ins w:id="69" w:author="William Hunt" w:date="2015-07-06T14:10:00Z"/>
        </w:rPr>
      </w:pPr>
      <w:bookmarkStart w:id="70" w:name="_GoBack"/>
      <w:bookmarkEnd w:id="70"/>
    </w:p>
    <w:p w:rsidR="00337A0D" w:rsidRDefault="00337A0D" w:rsidP="00337A0D">
      <w:pPr>
        <w:pStyle w:val="Heading2"/>
        <w:rPr>
          <w:ins w:id="71" w:author="William Hunt" w:date="2015-07-06T14:11:00Z"/>
        </w:rPr>
        <w:pPrChange w:id="72" w:author="William Hunt" w:date="2015-07-06T14:12:00Z">
          <w:pPr/>
        </w:pPrChange>
      </w:pPr>
      <w:ins w:id="73" w:author="William Hunt" w:date="2015-07-06T14:11:00Z">
        <w:r>
          <w:t>Build and Deploy</w:t>
        </w:r>
      </w:ins>
    </w:p>
    <w:p w:rsidR="00337A0D" w:rsidRDefault="00337A0D" w:rsidP="00337A0D">
      <w:pPr>
        <w:rPr>
          <w:ins w:id="74" w:author="William Hunt" w:date="2015-07-06T14:11:00Z"/>
        </w:rPr>
      </w:pPr>
      <w:ins w:id="75" w:author="William Hunt" w:date="2015-07-06T14:11:00Z">
        <w:r>
          <w:t xml:space="preserve">During the Build and Deploy step of the application, the following commands are used to load the tomcat and </w:t>
        </w:r>
        <w:proofErr w:type="spellStart"/>
        <w:r>
          <w:t>mongoDB</w:t>
        </w:r>
        <w:proofErr w:type="spellEnd"/>
        <w:r>
          <w:t xml:space="preserve"> images.</w:t>
        </w:r>
      </w:ins>
    </w:p>
    <w:p w:rsidR="00337A0D" w:rsidRPr="00B84FCF" w:rsidRDefault="00337A0D" w:rsidP="00337A0D">
      <w:pPr>
        <w:pStyle w:val="ListParagraph"/>
        <w:numPr>
          <w:ilvl w:val="0"/>
          <w:numId w:val="14"/>
        </w:numPr>
        <w:spacing w:after="120" w:line="264" w:lineRule="auto"/>
        <w:rPr>
          <w:ins w:id="76" w:author="William Hunt" w:date="2015-07-06T14:11:00Z"/>
          <w:rFonts w:ascii="Consolas" w:hAnsi="Consolas" w:cs="Consolas"/>
        </w:rPr>
      </w:pPr>
      <w:ins w:id="77" w:author="William Hunt" w:date="2015-07-06T14:11:00Z">
        <w:r>
          <w:rPr>
            <w:rFonts w:ascii="Consolas" w:hAnsi="Consolas" w:cs="Consolas"/>
            <w:sz w:val="18"/>
            <w:highlight w:val="lightGray"/>
          </w:rPr>
          <w:t>$</w:t>
        </w:r>
        <w:proofErr w:type="gramStart"/>
        <w:r w:rsidRPr="00B84FCF">
          <w:rPr>
            <w:rFonts w:ascii="Consolas" w:hAnsi="Consolas" w:cs="Consolas"/>
            <w:sz w:val="18"/>
            <w:highlight w:val="lightGray"/>
          </w:rPr>
          <w:t xml:space="preserve">&gt;  </w:t>
        </w:r>
        <w:proofErr w:type="spellStart"/>
        <w:r w:rsidRPr="00B84FCF">
          <w:rPr>
            <w:rFonts w:ascii="Consolas" w:hAnsi="Consolas" w:cs="Consolas"/>
            <w:sz w:val="18"/>
            <w:highlight w:val="lightGray"/>
          </w:rPr>
          <w:t>docker</w:t>
        </w:r>
        <w:proofErr w:type="spellEnd"/>
        <w:proofErr w:type="gramEnd"/>
        <w:r w:rsidRPr="00B84FCF">
          <w:rPr>
            <w:rFonts w:ascii="Consolas" w:hAnsi="Consolas" w:cs="Consolas"/>
            <w:sz w:val="18"/>
            <w:highlight w:val="lightGray"/>
          </w:rPr>
          <w:t xml:space="preserve"> build –t </w:t>
        </w:r>
        <w:proofErr w:type="spellStart"/>
        <w:r w:rsidRPr="00B84FCF">
          <w:rPr>
            <w:rFonts w:ascii="Consolas" w:hAnsi="Consolas" w:cs="Consolas"/>
            <w:sz w:val="18"/>
            <w:highlight w:val="lightGray"/>
          </w:rPr>
          <w:t>clearavenue</w:t>
        </w:r>
        <w:proofErr w:type="spellEnd"/>
        <w:r w:rsidRPr="00B84FCF">
          <w:rPr>
            <w:rFonts w:ascii="Consolas" w:hAnsi="Consolas" w:cs="Consolas"/>
            <w:sz w:val="18"/>
            <w:highlight w:val="lightGray"/>
          </w:rPr>
          <w:t>/</w:t>
        </w:r>
        <w:proofErr w:type="spellStart"/>
        <w:r w:rsidRPr="00B84FCF">
          <w:rPr>
            <w:rFonts w:ascii="Consolas" w:hAnsi="Consolas" w:cs="Consolas"/>
            <w:sz w:val="18"/>
            <w:highlight w:val="lightGray"/>
          </w:rPr>
          <w:t>mymeds</w:t>
        </w:r>
        <w:proofErr w:type="spellEnd"/>
        <w:r w:rsidRPr="00B84FCF">
          <w:rPr>
            <w:rFonts w:ascii="Consolas" w:hAnsi="Consolas" w:cs="Consolas"/>
            <w:sz w:val="18"/>
            <w:highlight w:val="lightGray"/>
          </w:rPr>
          <w:t xml:space="preserve"> .</w:t>
        </w:r>
        <w:r>
          <w:rPr>
            <w:rFonts w:ascii="Consolas" w:hAnsi="Consolas" w:cs="Consolas"/>
            <w:sz w:val="18"/>
          </w:rPr>
          <w:br/>
        </w:r>
        <w:r w:rsidRPr="00A9252F">
          <w:rPr>
            <w:rFonts w:ascii="Consolas" w:hAnsi="Consolas" w:cs="Consolas"/>
            <w:i/>
            <w:sz w:val="18"/>
          </w:rPr>
          <w:t xml:space="preserve">This step will build the Docker container using the </w:t>
        </w:r>
        <w:proofErr w:type="spellStart"/>
        <w:r w:rsidRPr="00A9252F">
          <w:rPr>
            <w:rFonts w:ascii="Consolas" w:hAnsi="Consolas" w:cs="Consolas"/>
            <w:i/>
            <w:sz w:val="18"/>
          </w:rPr>
          <w:t>Dockerfile</w:t>
        </w:r>
        <w:proofErr w:type="spellEnd"/>
        <w:r w:rsidRPr="00A9252F">
          <w:rPr>
            <w:rFonts w:ascii="Consolas" w:hAnsi="Consolas" w:cs="Consolas"/>
            <w:i/>
            <w:sz w:val="18"/>
          </w:rPr>
          <w:t xml:space="preserve"> that provides a running instance of Tomcat8</w:t>
        </w:r>
      </w:ins>
    </w:p>
    <w:p w:rsidR="00337A0D" w:rsidRPr="00A9252F" w:rsidRDefault="00337A0D" w:rsidP="00337A0D">
      <w:pPr>
        <w:pStyle w:val="ListParagraph"/>
        <w:numPr>
          <w:ilvl w:val="0"/>
          <w:numId w:val="14"/>
        </w:numPr>
        <w:spacing w:after="120" w:line="264" w:lineRule="auto"/>
        <w:rPr>
          <w:ins w:id="78" w:author="William Hunt" w:date="2015-07-06T14:11:00Z"/>
          <w:i/>
        </w:rPr>
      </w:pPr>
      <w:ins w:id="79" w:author="William Hunt" w:date="2015-07-06T14:11:00Z">
        <w:r>
          <w:rPr>
            <w:sz w:val="18"/>
            <w:highlight w:val="lightGray"/>
          </w:rPr>
          <w:t>$</w:t>
        </w:r>
        <w:r w:rsidRPr="00B84FCF">
          <w:rPr>
            <w:sz w:val="18"/>
            <w:highlight w:val="lightGray"/>
          </w:rPr>
          <w:t xml:space="preserve">&gt;  </w:t>
        </w:r>
        <w:proofErr w:type="spellStart"/>
        <w:r w:rsidRPr="00B84FCF">
          <w:rPr>
            <w:sz w:val="18"/>
            <w:highlight w:val="lightGray"/>
          </w:rPr>
          <w:t>docker</w:t>
        </w:r>
        <w:proofErr w:type="spellEnd"/>
        <w:r w:rsidRPr="00B84FCF">
          <w:rPr>
            <w:sz w:val="18"/>
            <w:highlight w:val="lightGray"/>
          </w:rPr>
          <w:t xml:space="preserve"> run –name </w:t>
        </w:r>
        <w:proofErr w:type="spellStart"/>
        <w:r w:rsidRPr="00B84FCF">
          <w:rPr>
            <w:sz w:val="18"/>
            <w:highlight w:val="lightGray"/>
          </w:rPr>
          <w:t>clearavenue</w:t>
        </w:r>
        <w:proofErr w:type="spellEnd"/>
        <w:r w:rsidRPr="00B84FCF">
          <w:rPr>
            <w:sz w:val="18"/>
            <w:highlight w:val="lightGray"/>
          </w:rPr>
          <w:t>-</w:t>
        </w:r>
        <w:proofErr w:type="spellStart"/>
        <w:r w:rsidRPr="00B84FCF">
          <w:rPr>
            <w:sz w:val="18"/>
            <w:highlight w:val="lightGray"/>
          </w:rPr>
          <w:t>mymeds</w:t>
        </w:r>
        <w:proofErr w:type="spellEnd"/>
        <w:r w:rsidRPr="00B84FCF">
          <w:rPr>
            <w:sz w:val="18"/>
            <w:highlight w:val="lightGray"/>
          </w:rPr>
          <w:t>-mongo –d mongo</w:t>
        </w:r>
        <w:r>
          <w:rPr>
            <w:sz w:val="18"/>
          </w:rPr>
          <w:br/>
        </w:r>
        <w:r w:rsidRPr="00A9252F">
          <w:rPr>
            <w:i/>
            <w:sz w:val="18"/>
          </w:rPr>
          <w:t xml:space="preserve">This step will run the Docker Hub </w:t>
        </w:r>
        <w:proofErr w:type="spellStart"/>
        <w:r w:rsidRPr="00A9252F">
          <w:rPr>
            <w:i/>
            <w:sz w:val="18"/>
          </w:rPr>
          <w:t>mongodb</w:t>
        </w:r>
        <w:proofErr w:type="spellEnd"/>
        <w:r w:rsidRPr="00A9252F">
          <w:rPr>
            <w:i/>
            <w:sz w:val="18"/>
          </w:rPr>
          <w:t xml:space="preserve"> image</w:t>
        </w:r>
      </w:ins>
    </w:p>
    <w:p w:rsidR="00337A0D" w:rsidRPr="00B84FCF" w:rsidRDefault="00337A0D" w:rsidP="00337A0D">
      <w:pPr>
        <w:pStyle w:val="ListParagraph"/>
        <w:numPr>
          <w:ilvl w:val="0"/>
          <w:numId w:val="14"/>
        </w:numPr>
        <w:spacing w:after="120" w:line="264" w:lineRule="auto"/>
        <w:rPr>
          <w:ins w:id="80" w:author="William Hunt" w:date="2015-07-06T14:11:00Z"/>
          <w:rFonts w:ascii="Consolas" w:hAnsi="Consolas" w:cs="Consolas"/>
        </w:rPr>
      </w:pPr>
      <w:ins w:id="81" w:author="William Hunt" w:date="2015-07-06T14:11:00Z">
        <w:r>
          <w:rPr>
            <w:rFonts w:ascii="Consolas" w:hAnsi="Consolas" w:cs="Consolas"/>
            <w:sz w:val="18"/>
            <w:highlight w:val="lightGray"/>
          </w:rPr>
          <w:t>$</w:t>
        </w:r>
        <w:r w:rsidRPr="00B84FCF">
          <w:rPr>
            <w:rFonts w:ascii="Consolas" w:hAnsi="Consolas" w:cs="Consolas"/>
            <w:sz w:val="18"/>
            <w:highlight w:val="lightGray"/>
          </w:rPr>
          <w:t xml:space="preserve">&gt;  </w:t>
        </w:r>
        <w:proofErr w:type="spellStart"/>
        <w:r w:rsidRPr="00B84FCF">
          <w:rPr>
            <w:rFonts w:ascii="Consolas" w:hAnsi="Consolas" w:cs="Consolas"/>
            <w:sz w:val="18"/>
            <w:highlight w:val="lightGray"/>
          </w:rPr>
          <w:t>docker</w:t>
        </w:r>
        <w:proofErr w:type="spellEnd"/>
        <w:r w:rsidRPr="00B84FCF">
          <w:rPr>
            <w:rFonts w:ascii="Consolas" w:hAnsi="Consolas" w:cs="Consolas"/>
            <w:sz w:val="18"/>
            <w:highlight w:val="lightGray"/>
          </w:rPr>
          <w:t xml:space="preserve"> run –p 8080:8080 –link </w:t>
        </w:r>
        <w:proofErr w:type="spellStart"/>
        <w:r w:rsidRPr="00B84FCF">
          <w:rPr>
            <w:rFonts w:ascii="Consolas" w:hAnsi="Consolas" w:cs="Consolas"/>
            <w:sz w:val="18"/>
            <w:highlight w:val="lightGray"/>
          </w:rPr>
          <w:t>clearavenue-mymeds-mongo:mongo</w:t>
        </w:r>
        <w:proofErr w:type="spellEnd"/>
        <w:r w:rsidRPr="00B84FCF">
          <w:rPr>
            <w:rFonts w:ascii="Consolas" w:hAnsi="Consolas" w:cs="Consolas"/>
            <w:sz w:val="18"/>
            <w:highlight w:val="lightGray"/>
          </w:rPr>
          <w:t xml:space="preserve"> –name </w:t>
        </w:r>
        <w:proofErr w:type="spellStart"/>
        <w:r w:rsidRPr="00B84FCF">
          <w:rPr>
            <w:rFonts w:ascii="Consolas" w:hAnsi="Consolas" w:cs="Consolas"/>
            <w:sz w:val="18"/>
            <w:highlight w:val="lightGray"/>
          </w:rPr>
          <w:t>clearavenue-mymeds</w:t>
        </w:r>
        <w:proofErr w:type="spellEnd"/>
        <w:r w:rsidRPr="00B84FCF">
          <w:rPr>
            <w:rFonts w:ascii="Consolas" w:hAnsi="Consolas" w:cs="Consolas"/>
            <w:sz w:val="18"/>
            <w:highlight w:val="lightGray"/>
          </w:rPr>
          <w:t xml:space="preserve"> –d </w:t>
        </w:r>
        <w:proofErr w:type="spellStart"/>
        <w:r w:rsidRPr="00B84FCF">
          <w:rPr>
            <w:rFonts w:ascii="Consolas" w:hAnsi="Consolas" w:cs="Consolas"/>
            <w:sz w:val="18"/>
            <w:highlight w:val="lightGray"/>
          </w:rPr>
          <w:t>clearavenue</w:t>
        </w:r>
        <w:proofErr w:type="spellEnd"/>
        <w:r w:rsidRPr="00B84FCF">
          <w:rPr>
            <w:rFonts w:ascii="Consolas" w:hAnsi="Consolas" w:cs="Consolas"/>
            <w:sz w:val="18"/>
            <w:highlight w:val="lightGray"/>
          </w:rPr>
          <w:t>/</w:t>
        </w:r>
        <w:proofErr w:type="spellStart"/>
        <w:r w:rsidRPr="00B84FCF">
          <w:rPr>
            <w:rFonts w:ascii="Consolas" w:hAnsi="Consolas" w:cs="Consolas"/>
            <w:sz w:val="18"/>
            <w:highlight w:val="lightGray"/>
          </w:rPr>
          <w:t>mymeds</w:t>
        </w:r>
        <w:proofErr w:type="spellEnd"/>
        <w:r>
          <w:rPr>
            <w:rFonts w:ascii="Consolas" w:hAnsi="Consolas" w:cs="Consolas"/>
            <w:sz w:val="18"/>
          </w:rPr>
          <w:br/>
        </w:r>
        <w:r w:rsidRPr="00A9252F">
          <w:rPr>
            <w:rFonts w:ascii="Consolas" w:hAnsi="Consolas" w:cs="Consolas"/>
            <w:i/>
            <w:sz w:val="18"/>
          </w:rPr>
          <w:t xml:space="preserve">This step starts our container along with the Tomcat instance and links in the running </w:t>
        </w:r>
        <w:proofErr w:type="spellStart"/>
        <w:r w:rsidRPr="00A9252F">
          <w:rPr>
            <w:rFonts w:ascii="Consolas" w:hAnsi="Consolas" w:cs="Consolas"/>
            <w:i/>
            <w:sz w:val="18"/>
          </w:rPr>
          <w:t>mongodb</w:t>
        </w:r>
        <w:proofErr w:type="spellEnd"/>
        <w:r w:rsidRPr="00A9252F">
          <w:rPr>
            <w:rFonts w:ascii="Consolas" w:hAnsi="Consolas" w:cs="Consolas"/>
            <w:i/>
            <w:sz w:val="18"/>
          </w:rPr>
          <w:t xml:space="preserve"> instance</w:t>
        </w:r>
      </w:ins>
    </w:p>
    <w:p w:rsidR="00337A0D" w:rsidRDefault="00337A0D" w:rsidP="00337A0D">
      <w:pPr>
        <w:rPr>
          <w:ins w:id="82" w:author="William Hunt" w:date="2015-07-06T14:09:00Z"/>
        </w:rPr>
      </w:pPr>
    </w:p>
    <w:p w:rsidR="00337A0D" w:rsidRPr="00297209" w:rsidRDefault="00337A0D" w:rsidP="00337A0D">
      <w:pPr>
        <w:pPrChange w:id="83" w:author="William Hunt" w:date="2015-07-06T14:09:00Z">
          <w:pPr>
            <w:pStyle w:val="ListParagraph"/>
            <w:numPr>
              <w:ilvl w:val="2"/>
              <w:numId w:val="9"/>
            </w:numPr>
            <w:ind w:left="2160" w:hanging="180"/>
          </w:pPr>
        </w:pPrChange>
      </w:pPr>
    </w:p>
    <w:sectPr w:rsidR="00337A0D" w:rsidRPr="002972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AC" w:rsidRDefault="000445AC" w:rsidP="003867AA">
      <w:pPr>
        <w:spacing w:after="0" w:line="240" w:lineRule="auto"/>
      </w:pPr>
      <w:r>
        <w:separator/>
      </w:r>
    </w:p>
  </w:endnote>
  <w:endnote w:type="continuationSeparator" w:id="0">
    <w:p w:rsidR="000445AC" w:rsidRDefault="000445AC" w:rsidP="0038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AC" w:rsidRDefault="000445AC" w:rsidP="003867AA">
      <w:pPr>
        <w:spacing w:after="0" w:line="240" w:lineRule="auto"/>
      </w:pPr>
      <w:r>
        <w:separator/>
      </w:r>
    </w:p>
  </w:footnote>
  <w:footnote w:type="continuationSeparator" w:id="0">
    <w:p w:rsidR="000445AC" w:rsidRDefault="000445AC" w:rsidP="00386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7AA" w:rsidRDefault="003867AA">
    <w:pPr>
      <w:pStyle w:val="Header"/>
    </w:pPr>
    <w:r>
      <w:tab/>
    </w:r>
    <w:r w:rsidR="000445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4.25pt">
          <v:imagedata r:id="rId1" o:title="clearavenue2"/>
        </v:shape>
      </w:pict>
    </w:r>
  </w:p>
  <w:p w:rsidR="003867AA" w:rsidRDefault="00386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2793"/>
    <w:multiLevelType w:val="hybridMultilevel"/>
    <w:tmpl w:val="8AB48B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A0804"/>
    <w:multiLevelType w:val="hybridMultilevel"/>
    <w:tmpl w:val="2E0AB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012B4"/>
    <w:multiLevelType w:val="hybridMultilevel"/>
    <w:tmpl w:val="2474F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25D3F"/>
    <w:multiLevelType w:val="hybridMultilevel"/>
    <w:tmpl w:val="634AA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5348"/>
    <w:multiLevelType w:val="hybridMultilevel"/>
    <w:tmpl w:val="37727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17A81"/>
    <w:multiLevelType w:val="hybridMultilevel"/>
    <w:tmpl w:val="F81A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1534B"/>
    <w:multiLevelType w:val="hybridMultilevel"/>
    <w:tmpl w:val="25E63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A5F4F"/>
    <w:multiLevelType w:val="hybridMultilevel"/>
    <w:tmpl w:val="442A8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26C65"/>
    <w:multiLevelType w:val="hybridMultilevel"/>
    <w:tmpl w:val="46CED6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C10CF"/>
    <w:multiLevelType w:val="hybridMultilevel"/>
    <w:tmpl w:val="2CB4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C7169"/>
    <w:multiLevelType w:val="hybridMultilevel"/>
    <w:tmpl w:val="1A348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90076"/>
    <w:multiLevelType w:val="hybridMultilevel"/>
    <w:tmpl w:val="C06C6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F68B2"/>
    <w:multiLevelType w:val="hybridMultilevel"/>
    <w:tmpl w:val="2EF25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14C9F"/>
    <w:multiLevelType w:val="hybridMultilevel"/>
    <w:tmpl w:val="995CD8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12"/>
  </w:num>
  <w:num w:numId="5">
    <w:abstractNumId w:val="1"/>
  </w:num>
  <w:num w:numId="6">
    <w:abstractNumId w:val="11"/>
  </w:num>
  <w:num w:numId="7">
    <w:abstractNumId w:val="6"/>
  </w:num>
  <w:num w:numId="8">
    <w:abstractNumId w:val="13"/>
  </w:num>
  <w:num w:numId="9">
    <w:abstractNumId w:val="0"/>
  </w:num>
  <w:num w:numId="10">
    <w:abstractNumId w:val="2"/>
  </w:num>
  <w:num w:numId="11">
    <w:abstractNumId w:val="7"/>
  </w:num>
  <w:num w:numId="12">
    <w:abstractNumId w:val="5"/>
  </w:num>
  <w:num w:numId="13">
    <w:abstractNumId w:val="3"/>
  </w:num>
  <w:num w:numId="1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Hunt">
    <w15:presenceInfo w15:providerId="Windows Live" w15:userId="28f5e4e2326d0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09"/>
    <w:rsid w:val="00006415"/>
    <w:rsid w:val="000445AC"/>
    <w:rsid w:val="00081396"/>
    <w:rsid w:val="000A08C9"/>
    <w:rsid w:val="000A110F"/>
    <w:rsid w:val="000B089E"/>
    <w:rsid w:val="000F24EE"/>
    <w:rsid w:val="001225CC"/>
    <w:rsid w:val="0014128E"/>
    <w:rsid w:val="00153F64"/>
    <w:rsid w:val="00173856"/>
    <w:rsid w:val="001738E7"/>
    <w:rsid w:val="001822B0"/>
    <w:rsid w:val="00220D6E"/>
    <w:rsid w:val="00231D92"/>
    <w:rsid w:val="00233A5A"/>
    <w:rsid w:val="00236526"/>
    <w:rsid w:val="002408E7"/>
    <w:rsid w:val="00250784"/>
    <w:rsid w:val="00251767"/>
    <w:rsid w:val="00251BBD"/>
    <w:rsid w:val="00254A10"/>
    <w:rsid w:val="0027181D"/>
    <w:rsid w:val="0028484D"/>
    <w:rsid w:val="00293B98"/>
    <w:rsid w:val="00297209"/>
    <w:rsid w:val="002A78C5"/>
    <w:rsid w:val="002B2489"/>
    <w:rsid w:val="002D160A"/>
    <w:rsid w:val="002D3DA4"/>
    <w:rsid w:val="002D4CBF"/>
    <w:rsid w:val="002E1AB2"/>
    <w:rsid w:val="002F61D4"/>
    <w:rsid w:val="003125BC"/>
    <w:rsid w:val="0032748C"/>
    <w:rsid w:val="003352CA"/>
    <w:rsid w:val="00337A0D"/>
    <w:rsid w:val="00340463"/>
    <w:rsid w:val="00356335"/>
    <w:rsid w:val="003867AA"/>
    <w:rsid w:val="003B0D1C"/>
    <w:rsid w:val="003D502D"/>
    <w:rsid w:val="003F1177"/>
    <w:rsid w:val="003F31FC"/>
    <w:rsid w:val="0043143F"/>
    <w:rsid w:val="00440EFC"/>
    <w:rsid w:val="00445D6F"/>
    <w:rsid w:val="004507C5"/>
    <w:rsid w:val="00487363"/>
    <w:rsid w:val="004F5B2B"/>
    <w:rsid w:val="005230B0"/>
    <w:rsid w:val="0052755A"/>
    <w:rsid w:val="00541933"/>
    <w:rsid w:val="00553B60"/>
    <w:rsid w:val="005541F0"/>
    <w:rsid w:val="00556719"/>
    <w:rsid w:val="00566D91"/>
    <w:rsid w:val="00574495"/>
    <w:rsid w:val="005864C1"/>
    <w:rsid w:val="00596AE0"/>
    <w:rsid w:val="005A4A10"/>
    <w:rsid w:val="005A68AF"/>
    <w:rsid w:val="005A7A4B"/>
    <w:rsid w:val="005B76D9"/>
    <w:rsid w:val="005C4736"/>
    <w:rsid w:val="005E017C"/>
    <w:rsid w:val="00607D87"/>
    <w:rsid w:val="00641EBA"/>
    <w:rsid w:val="006545AB"/>
    <w:rsid w:val="006728D3"/>
    <w:rsid w:val="006956D6"/>
    <w:rsid w:val="0069661E"/>
    <w:rsid w:val="006A76D8"/>
    <w:rsid w:val="006B27E7"/>
    <w:rsid w:val="006B5E32"/>
    <w:rsid w:val="006C4A36"/>
    <w:rsid w:val="006F190E"/>
    <w:rsid w:val="0070560D"/>
    <w:rsid w:val="0071125B"/>
    <w:rsid w:val="00716195"/>
    <w:rsid w:val="00722743"/>
    <w:rsid w:val="00744007"/>
    <w:rsid w:val="00751AA9"/>
    <w:rsid w:val="0075248A"/>
    <w:rsid w:val="00774CCF"/>
    <w:rsid w:val="007B61A4"/>
    <w:rsid w:val="007F63CE"/>
    <w:rsid w:val="00800B5A"/>
    <w:rsid w:val="0080124C"/>
    <w:rsid w:val="0083116D"/>
    <w:rsid w:val="00847DBB"/>
    <w:rsid w:val="008542FE"/>
    <w:rsid w:val="00887152"/>
    <w:rsid w:val="0089079F"/>
    <w:rsid w:val="008A3F9E"/>
    <w:rsid w:val="008B47DA"/>
    <w:rsid w:val="008D47BD"/>
    <w:rsid w:val="008E0407"/>
    <w:rsid w:val="008E601E"/>
    <w:rsid w:val="009032F3"/>
    <w:rsid w:val="00912323"/>
    <w:rsid w:val="009166F6"/>
    <w:rsid w:val="00922115"/>
    <w:rsid w:val="00932676"/>
    <w:rsid w:val="00936F5E"/>
    <w:rsid w:val="009406CD"/>
    <w:rsid w:val="00965332"/>
    <w:rsid w:val="009865C3"/>
    <w:rsid w:val="009873BB"/>
    <w:rsid w:val="009A4706"/>
    <w:rsid w:val="009B294D"/>
    <w:rsid w:val="009B4959"/>
    <w:rsid w:val="009E1C22"/>
    <w:rsid w:val="00A06A80"/>
    <w:rsid w:val="00A431A4"/>
    <w:rsid w:val="00A47618"/>
    <w:rsid w:val="00A51D56"/>
    <w:rsid w:val="00A63763"/>
    <w:rsid w:val="00A970B4"/>
    <w:rsid w:val="00A97A6F"/>
    <w:rsid w:val="00AA06FF"/>
    <w:rsid w:val="00AB566B"/>
    <w:rsid w:val="00AC375D"/>
    <w:rsid w:val="00AD3925"/>
    <w:rsid w:val="00AE5E89"/>
    <w:rsid w:val="00AE65BE"/>
    <w:rsid w:val="00BB186B"/>
    <w:rsid w:val="00BC364C"/>
    <w:rsid w:val="00BC6114"/>
    <w:rsid w:val="00BE7708"/>
    <w:rsid w:val="00BF7BE1"/>
    <w:rsid w:val="00C049DD"/>
    <w:rsid w:val="00C05EE5"/>
    <w:rsid w:val="00C118CD"/>
    <w:rsid w:val="00C92D43"/>
    <w:rsid w:val="00CA1BAA"/>
    <w:rsid w:val="00CB69F3"/>
    <w:rsid w:val="00CB7AC8"/>
    <w:rsid w:val="00CD0DCC"/>
    <w:rsid w:val="00CE0F68"/>
    <w:rsid w:val="00CE3E9F"/>
    <w:rsid w:val="00CF6BB1"/>
    <w:rsid w:val="00CF7553"/>
    <w:rsid w:val="00D00377"/>
    <w:rsid w:val="00D35C4F"/>
    <w:rsid w:val="00D42C60"/>
    <w:rsid w:val="00D433EE"/>
    <w:rsid w:val="00D85899"/>
    <w:rsid w:val="00D86644"/>
    <w:rsid w:val="00D940C8"/>
    <w:rsid w:val="00DE72B9"/>
    <w:rsid w:val="00DF301B"/>
    <w:rsid w:val="00E1517E"/>
    <w:rsid w:val="00E235E5"/>
    <w:rsid w:val="00E24C15"/>
    <w:rsid w:val="00EA7929"/>
    <w:rsid w:val="00EE4076"/>
    <w:rsid w:val="00EE6731"/>
    <w:rsid w:val="00EE767C"/>
    <w:rsid w:val="00F15094"/>
    <w:rsid w:val="00F52FBA"/>
    <w:rsid w:val="00F55F3D"/>
    <w:rsid w:val="00F61F34"/>
    <w:rsid w:val="00F75BCF"/>
    <w:rsid w:val="00F83BDE"/>
    <w:rsid w:val="00FB4C8B"/>
    <w:rsid w:val="00FD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E8E823-1B48-4793-9445-F2E73A91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2B"/>
    <w:pPr>
      <w:ind w:left="720"/>
      <w:contextualSpacing/>
    </w:pPr>
  </w:style>
  <w:style w:type="paragraph" w:styleId="Title">
    <w:name w:val="Title"/>
    <w:basedOn w:val="Normal"/>
    <w:next w:val="Normal"/>
    <w:link w:val="TitleChar"/>
    <w:uiPriority w:val="10"/>
    <w:qFormat/>
    <w:rsid w:val="00C04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49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9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6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7AA"/>
  </w:style>
  <w:style w:type="paragraph" w:styleId="Footer">
    <w:name w:val="footer"/>
    <w:basedOn w:val="Normal"/>
    <w:link w:val="FooterChar"/>
    <w:uiPriority w:val="99"/>
    <w:unhideWhenUsed/>
    <w:rsid w:val="00386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7AA"/>
  </w:style>
  <w:style w:type="character" w:styleId="HTMLCode">
    <w:name w:val="HTML Code"/>
    <w:basedOn w:val="DefaultParagraphFont"/>
    <w:uiPriority w:val="99"/>
    <w:semiHidden/>
    <w:unhideWhenUsed/>
    <w:rsid w:val="00440E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8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8F912-5CFC-4B5D-BA2B-50C4834B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Hunt</dc:creator>
  <cp:keywords/>
  <dc:description/>
  <cp:lastModifiedBy>William Hunt</cp:lastModifiedBy>
  <cp:revision>11</cp:revision>
  <dcterms:created xsi:type="dcterms:W3CDTF">2015-06-26T18:02:00Z</dcterms:created>
  <dcterms:modified xsi:type="dcterms:W3CDTF">2015-07-06T18:12:00Z</dcterms:modified>
</cp:coreProperties>
</file>